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7C63B" w14:textId="468DDC77" w:rsidR="00495B32" w:rsidRDefault="00126B3B" w:rsidP="00767A9D">
      <w:pPr>
        <w:pStyle w:val="Title"/>
        <w:rPr>
          <w:ins w:id="0" w:author="Joseph Jakuta" w:date="2017-04-18T11:24:00Z"/>
        </w:rPr>
      </w:pPr>
      <w:r>
        <w:fldChar w:fldCharType="begin"/>
      </w:r>
      <w:r>
        <w:instrText xml:space="preserve"> TITLE   \* MERGEFORMAT </w:instrText>
      </w:r>
      <w:r>
        <w:fldChar w:fldCharType="separate"/>
      </w:r>
      <w:r w:rsidR="000A5966">
        <w:t>ERTAC EGU Reporting Functions</w:t>
      </w:r>
      <w:r>
        <w:fldChar w:fldCharType="end"/>
      </w:r>
      <w:r w:rsidR="000A5966">
        <w:t xml:space="preserve"> (Version 2.</w:t>
      </w:r>
      <w:del w:id="1" w:author="Joseph Jakuta" w:date="2017-04-18T11:03:00Z">
        <w:r w:rsidR="000A5966" w:rsidDel="00301DCA">
          <w:delText>0</w:delText>
        </w:r>
      </w:del>
      <w:ins w:id="2" w:author="Joseph Jakuta" w:date="2017-04-18T11:03:00Z">
        <w:r w:rsidR="00301DCA">
          <w:t>1</w:t>
        </w:r>
      </w:ins>
      <w:r w:rsidR="000A5966">
        <w:t>)</w:t>
      </w:r>
    </w:p>
    <w:customXmlInsRangeStart w:id="3" w:author="Joseph Jakuta" w:date="2017-04-18T11:24:00Z"/>
    <w:sdt>
      <w:sdtPr>
        <w:alias w:val="Publish Date"/>
        <w:tag w:val=""/>
        <w:id w:val="1883592135"/>
        <w:placeholder>
          <w:docPart w:val="B5275E9F670C4F539E4163207926C393"/>
        </w:placeholder>
        <w:dataBinding w:prefixMappings="xmlns:ns0='http://schemas.microsoft.com/office/2006/coverPageProps' " w:xpath="/ns0:CoverPageProperties[1]/ns0:PublishDate[1]" w:storeItemID="{55AF091B-3C7A-41E3-B477-F2FDAA23CFDA}"/>
        <w:date w:fullDate="2017-06-27T00:00:00Z">
          <w:dateFormat w:val="M/d/yyyy"/>
          <w:lid w:val="en-US"/>
          <w:storeMappedDataAs w:val="dateTime"/>
          <w:calendar w:val="gregorian"/>
        </w:date>
      </w:sdtPr>
      <w:sdtEndPr/>
      <w:sdtContent>
        <w:customXmlInsRangeEnd w:id="3"/>
        <w:p w14:paraId="01C18330" w14:textId="3305BB6F" w:rsidR="00C532F2" w:rsidRPr="00126B3B" w:rsidRDefault="00126B3B">
          <w:pPr>
            <w:pStyle w:val="Subtitle"/>
            <w:pPrChange w:id="4" w:author="Joseph Jakuta" w:date="2017-04-18T11:24:00Z">
              <w:pPr>
                <w:pStyle w:val="Title"/>
              </w:pPr>
            </w:pPrChange>
          </w:pPr>
          <w:ins w:id="5" w:author="Joseph Jakuta" w:date="2017-06-27T09:32:00Z">
            <w:r>
              <w:t>6</w:t>
            </w:r>
          </w:ins>
          <w:ins w:id="6" w:author="Joseph Jakuta" w:date="2017-04-18T11:24:00Z">
            <w:r w:rsidR="00C532F2">
              <w:t>/</w:t>
            </w:r>
          </w:ins>
          <w:ins w:id="7" w:author="Joseph Jakuta" w:date="2017-06-27T09:32:00Z">
            <w:r>
              <w:t>27</w:t>
            </w:r>
          </w:ins>
          <w:ins w:id="8" w:author="Joseph Jakuta" w:date="2017-04-18T11:24:00Z">
            <w:r w:rsidR="00C532F2">
              <w:t>/2017</w:t>
            </w:r>
          </w:ins>
        </w:p>
        <w:customXmlInsRangeStart w:id="9" w:author="Joseph Jakuta" w:date="2017-04-18T11:24:00Z"/>
      </w:sdtContent>
    </w:sdt>
    <w:customXmlInsRangeEnd w:id="9"/>
    <w:p w14:paraId="525CA292" w14:textId="20E163E1" w:rsidR="002B6556" w:rsidRPr="00767A9D" w:rsidDel="00C532F2" w:rsidRDefault="00C532F2" w:rsidP="00767A9D">
      <w:pPr>
        <w:pStyle w:val="Subtitle"/>
        <w:rPr>
          <w:del w:id="10" w:author="Joseph Jakuta" w:date="2017-04-18T11:24:00Z"/>
        </w:rPr>
      </w:pPr>
      <w:del w:id="11" w:author="Joseph Jakuta" w:date="2017-04-18T11:24:00Z">
        <w:r w:rsidDel="00C532F2">
          <w:fldChar w:fldCharType="begin"/>
        </w:r>
        <w:r w:rsidDel="00C532F2">
          <w:delInstrText xml:space="preserve"> DATE   \* MERGEFORMAT </w:delInstrText>
        </w:r>
        <w:r w:rsidDel="00C532F2">
          <w:fldChar w:fldCharType="separate"/>
        </w:r>
      </w:del>
      <w:del w:id="12" w:author="Joseph Jakuta" w:date="2017-04-17T16:13:00Z">
        <w:r w:rsidR="00C035DA" w:rsidDel="00721F81">
          <w:rPr>
            <w:noProof/>
          </w:rPr>
          <w:delText>4/6/2017</w:delText>
        </w:r>
      </w:del>
      <w:del w:id="13" w:author="Joseph Jakuta" w:date="2017-04-18T11:24:00Z">
        <w:r w:rsidDel="00C532F2">
          <w:rPr>
            <w:noProof/>
          </w:rPr>
          <w:fldChar w:fldCharType="end"/>
        </w:r>
      </w:del>
    </w:p>
    <w:p w14:paraId="46D58C69" w14:textId="77777777" w:rsidR="002B6556" w:rsidRDefault="002B6556">
      <w:pPr>
        <w:rPr>
          <w:i/>
          <w:u w:val="single"/>
        </w:rPr>
      </w:pPr>
    </w:p>
    <w:p w14:paraId="09787C07" w14:textId="77777777" w:rsidR="00495B32" w:rsidRDefault="00251D05" w:rsidP="00251D05">
      <w:pPr>
        <w:ind w:left="1440" w:hanging="1440"/>
      </w:pPr>
      <w:r w:rsidRPr="00251D05">
        <w:rPr>
          <w:u w:val="single"/>
        </w:rPr>
        <w:t>Report 19.1</w:t>
      </w:r>
      <w:r>
        <w:t>:</w:t>
      </w:r>
      <w:r>
        <w:tab/>
        <w:t>“If any hour showed a demand generation deficit, print out a useful report showing where, when, how much, and for new generic unit creation, data on those units”</w:t>
      </w:r>
    </w:p>
    <w:p w14:paraId="6E3AD0E3" w14:textId="77777777" w:rsidR="00251D05" w:rsidRDefault="00251D05"/>
    <w:p w14:paraId="616C8515" w14:textId="77777777" w:rsidR="00251D05" w:rsidRDefault="00251D05">
      <w:r>
        <w:t xml:space="preserve">In situations where an ERTAC region and fuel/unit type bin have future year hours </w:t>
      </w:r>
      <w:r w:rsidR="00331771">
        <w:t>in which</w:t>
      </w:r>
      <w:r>
        <w:t xml:space="preserve"> not enough capacity exists to satisfy demand, the report should contain the following information:</w:t>
      </w:r>
    </w:p>
    <w:p w14:paraId="1B3A50C5" w14:textId="77777777" w:rsidR="00251D05" w:rsidRDefault="00251D05"/>
    <w:p w14:paraId="27395CC0" w14:textId="77777777" w:rsidR="009B7E5C" w:rsidRDefault="009B7E5C" w:rsidP="00251D05">
      <w:pPr>
        <w:pStyle w:val="ListParagraph"/>
        <w:numPr>
          <w:ilvl w:val="0"/>
          <w:numId w:val="1"/>
        </w:numPr>
        <w:ind w:hanging="720"/>
        <w:sectPr w:rsidR="009B7E5C" w:rsidSect="00C42724">
          <w:footerReference w:type="default" r:id="rId9"/>
          <w:pgSz w:w="12240" w:h="15840"/>
          <w:pgMar w:top="1440" w:right="1440" w:bottom="1440" w:left="1440" w:header="720" w:footer="720" w:gutter="0"/>
          <w:cols w:space="720"/>
          <w:docGrid w:linePitch="360"/>
        </w:sectPr>
      </w:pPr>
    </w:p>
    <w:p w14:paraId="5EA7FAA7" w14:textId="77777777" w:rsidR="00251D05" w:rsidRDefault="00251D05" w:rsidP="00A34017">
      <w:pPr>
        <w:pStyle w:val="ListParagraph"/>
        <w:numPr>
          <w:ilvl w:val="0"/>
          <w:numId w:val="1"/>
        </w:numPr>
        <w:ind w:left="360"/>
      </w:pPr>
      <w:r>
        <w:t>ERTAC region</w:t>
      </w:r>
    </w:p>
    <w:p w14:paraId="6D47CEC1" w14:textId="77777777" w:rsidR="00251D05" w:rsidRDefault="00251D05" w:rsidP="00A34017">
      <w:pPr>
        <w:pStyle w:val="ListParagraph"/>
        <w:numPr>
          <w:ilvl w:val="0"/>
          <w:numId w:val="1"/>
        </w:numPr>
        <w:ind w:left="360"/>
      </w:pPr>
      <w:r>
        <w:t>ERTAC fuel/unit type bin</w:t>
      </w:r>
    </w:p>
    <w:p w14:paraId="76D3A624" w14:textId="77777777" w:rsidR="00251D05" w:rsidRDefault="00251D05" w:rsidP="00A34017">
      <w:pPr>
        <w:pStyle w:val="ListParagraph"/>
        <w:numPr>
          <w:ilvl w:val="0"/>
          <w:numId w:val="1"/>
        </w:numPr>
        <w:ind w:left="360"/>
      </w:pPr>
      <w:r>
        <w:t>Calendar hour</w:t>
      </w:r>
    </w:p>
    <w:p w14:paraId="30999FCD" w14:textId="77777777" w:rsidR="00251D05" w:rsidRDefault="00251D05" w:rsidP="00A34017">
      <w:pPr>
        <w:pStyle w:val="ListParagraph"/>
        <w:numPr>
          <w:ilvl w:val="0"/>
          <w:numId w:val="1"/>
        </w:numPr>
        <w:ind w:left="360"/>
      </w:pPr>
      <w:r>
        <w:t>Hierarchy hour</w:t>
      </w:r>
    </w:p>
    <w:p w14:paraId="10944488" w14:textId="77777777" w:rsidR="00251D05" w:rsidRDefault="00251D05" w:rsidP="00A34017">
      <w:pPr>
        <w:pStyle w:val="ListParagraph"/>
        <w:numPr>
          <w:ilvl w:val="0"/>
          <w:numId w:val="1"/>
        </w:numPr>
        <w:ind w:left="360"/>
      </w:pPr>
      <w:r>
        <w:t>Future year estimate of generation needed</w:t>
      </w:r>
      <w:r w:rsidR="009749E6">
        <w:t>(M</w:t>
      </w:r>
      <w:r>
        <w:t>W-hrs)</w:t>
      </w:r>
    </w:p>
    <w:p w14:paraId="2315CCB5" w14:textId="77777777" w:rsidR="00251D05" w:rsidRDefault="00251D05" w:rsidP="00A34017">
      <w:pPr>
        <w:pStyle w:val="ListParagraph"/>
        <w:numPr>
          <w:ilvl w:val="0"/>
          <w:numId w:val="1"/>
        </w:numPr>
        <w:ind w:left="360"/>
      </w:pPr>
      <w:r>
        <w:t xml:space="preserve">Future year estimate </w:t>
      </w:r>
      <w:r w:rsidR="009749E6">
        <w:t>of generation available (M</w:t>
      </w:r>
      <w:r>
        <w:t>W-hrs)</w:t>
      </w:r>
    </w:p>
    <w:p w14:paraId="165AF12E" w14:textId="77777777" w:rsidR="00251D05" w:rsidRDefault="00251D05" w:rsidP="00A34017">
      <w:pPr>
        <w:pStyle w:val="ListParagraph"/>
        <w:numPr>
          <w:ilvl w:val="0"/>
          <w:numId w:val="1"/>
        </w:numPr>
        <w:ind w:left="360"/>
      </w:pPr>
      <w:r>
        <w:t xml:space="preserve">Future year estimate of generation that is lacking (needed-available, </w:t>
      </w:r>
      <w:r w:rsidR="009749E6">
        <w:t>M</w:t>
      </w:r>
      <w:r>
        <w:t>W-hrs)</w:t>
      </w:r>
    </w:p>
    <w:p w14:paraId="39E338BE" w14:textId="77777777" w:rsidR="00251D05" w:rsidRDefault="00251D05" w:rsidP="00A34017">
      <w:pPr>
        <w:pStyle w:val="ListParagraph"/>
        <w:numPr>
          <w:ilvl w:val="0"/>
          <w:numId w:val="1"/>
        </w:numPr>
        <w:ind w:left="360"/>
      </w:pPr>
      <w:r>
        <w:t>Future year estimate of generation available after creation of generic unit(s)</w:t>
      </w:r>
      <w:r w:rsidR="009749E6">
        <w:t xml:space="preserve"> by program (M</w:t>
      </w:r>
      <w:r>
        <w:t>W-hrs)</w:t>
      </w:r>
    </w:p>
    <w:p w14:paraId="5D04B25B" w14:textId="77777777" w:rsidR="00251D05" w:rsidRDefault="00251D05" w:rsidP="00A34017">
      <w:pPr>
        <w:pStyle w:val="ListParagraph"/>
        <w:numPr>
          <w:ilvl w:val="0"/>
          <w:numId w:val="1"/>
        </w:numPr>
        <w:ind w:left="360"/>
      </w:pPr>
      <w:r>
        <w:t>Data on generic unit(s) created by program to satisfy the lack:</w:t>
      </w:r>
    </w:p>
    <w:p w14:paraId="183B2507" w14:textId="77777777" w:rsidR="00A34017" w:rsidRDefault="00A34017" w:rsidP="00A34017">
      <w:pPr>
        <w:pStyle w:val="ListParagraph"/>
        <w:numPr>
          <w:ilvl w:val="0"/>
          <w:numId w:val="2"/>
        </w:numPr>
        <w:ind w:left="720"/>
      </w:pPr>
      <w:r>
        <w:t>ERTAC Region</w:t>
      </w:r>
    </w:p>
    <w:p w14:paraId="30083A76" w14:textId="77777777" w:rsidR="00A34017" w:rsidRDefault="00A34017" w:rsidP="00A34017">
      <w:pPr>
        <w:pStyle w:val="ListParagraph"/>
        <w:numPr>
          <w:ilvl w:val="0"/>
          <w:numId w:val="2"/>
        </w:numPr>
        <w:ind w:left="720"/>
      </w:pPr>
      <w:r>
        <w:t>ERTAC Fuel/Unit type bin</w:t>
      </w:r>
    </w:p>
    <w:p w14:paraId="46B78E31" w14:textId="77777777" w:rsidR="00251D05" w:rsidRDefault="00251D05" w:rsidP="00A34017">
      <w:pPr>
        <w:pStyle w:val="ListParagraph"/>
        <w:numPr>
          <w:ilvl w:val="0"/>
          <w:numId w:val="2"/>
        </w:numPr>
        <w:ind w:left="720"/>
      </w:pPr>
      <w:r>
        <w:t>Unit size</w:t>
      </w:r>
    </w:p>
    <w:p w14:paraId="0AD6D907" w14:textId="77777777" w:rsidR="00251D05" w:rsidRDefault="00251D05" w:rsidP="00A34017">
      <w:pPr>
        <w:pStyle w:val="ListParagraph"/>
        <w:numPr>
          <w:ilvl w:val="0"/>
          <w:numId w:val="2"/>
        </w:numPr>
        <w:ind w:left="720"/>
      </w:pPr>
      <w:r>
        <w:t>Unit location (plant name of facility where the new unit is located)</w:t>
      </w:r>
    </w:p>
    <w:p w14:paraId="6F50923E" w14:textId="77777777" w:rsidR="00A34017" w:rsidRDefault="00A34017" w:rsidP="00A34017">
      <w:pPr>
        <w:pStyle w:val="ListParagraph"/>
        <w:numPr>
          <w:ilvl w:val="0"/>
          <w:numId w:val="2"/>
        </w:numPr>
        <w:ind w:left="720"/>
      </w:pPr>
      <w:r>
        <w:t>Unit location (ORIS of plant)</w:t>
      </w:r>
    </w:p>
    <w:p w14:paraId="01075747" w14:textId="77777777" w:rsidR="00A34017" w:rsidRDefault="00A34017" w:rsidP="00A34017">
      <w:pPr>
        <w:pStyle w:val="ListParagraph"/>
        <w:numPr>
          <w:ilvl w:val="0"/>
          <w:numId w:val="2"/>
        </w:numPr>
        <w:ind w:left="720"/>
      </w:pPr>
      <w:r>
        <w:t>Unit ID (NewUnit#)</w:t>
      </w:r>
    </w:p>
    <w:p w14:paraId="11ABF0EC" w14:textId="77777777" w:rsidR="00251D05" w:rsidRDefault="00251D05" w:rsidP="00A34017">
      <w:pPr>
        <w:pStyle w:val="ListParagraph"/>
        <w:numPr>
          <w:ilvl w:val="0"/>
          <w:numId w:val="2"/>
        </w:numPr>
        <w:ind w:left="720"/>
      </w:pPr>
      <w:r>
        <w:t>Unit lat/long (also from facility where the new unit is located)</w:t>
      </w:r>
    </w:p>
    <w:p w14:paraId="0C465512" w14:textId="77777777" w:rsidR="009B7E5C" w:rsidRDefault="009B7E5C" w:rsidP="00A34017">
      <w:pPr>
        <w:pStyle w:val="ListParagraph"/>
        <w:ind w:hanging="360"/>
      </w:pPr>
    </w:p>
    <w:p w14:paraId="013A4F86" w14:textId="77777777" w:rsidR="00A34017" w:rsidRDefault="00A34017" w:rsidP="00A34017">
      <w:pPr>
        <w:pStyle w:val="ListParagraph"/>
        <w:ind w:hanging="360"/>
      </w:pPr>
    </w:p>
    <w:p w14:paraId="35097773" w14:textId="77777777" w:rsidR="00A34017" w:rsidRDefault="00A34017" w:rsidP="00A34017">
      <w:pPr>
        <w:pStyle w:val="ListParagraph"/>
        <w:ind w:hanging="360"/>
      </w:pPr>
    </w:p>
    <w:p w14:paraId="4738359B" w14:textId="77777777" w:rsidR="00A34017" w:rsidRDefault="00A34017" w:rsidP="00A34017">
      <w:pPr>
        <w:pStyle w:val="ListParagraph"/>
        <w:ind w:hanging="360"/>
        <w:sectPr w:rsidR="00A34017" w:rsidSect="00A34017">
          <w:type w:val="continuous"/>
          <w:pgSz w:w="12240" w:h="15840"/>
          <w:pgMar w:top="1440" w:right="1440" w:bottom="1440" w:left="1440" w:header="720" w:footer="720" w:gutter="0"/>
          <w:cols w:num="2" w:space="180"/>
          <w:docGrid w:linePitch="360"/>
        </w:sectPr>
      </w:pPr>
    </w:p>
    <w:p w14:paraId="526D5931" w14:textId="77777777" w:rsidR="009749E6" w:rsidRDefault="009749E6" w:rsidP="009749E6">
      <w:pPr>
        <w:pStyle w:val="ListParagraph"/>
        <w:ind w:left="0"/>
      </w:pPr>
      <w:r>
        <w:t>Example report</w:t>
      </w:r>
      <w:r w:rsidR="00A34017">
        <w:t>s</w:t>
      </w:r>
      <w:r>
        <w:t>:</w:t>
      </w:r>
    </w:p>
    <w:p w14:paraId="48039D7E" w14:textId="77777777" w:rsidR="009749E6" w:rsidRDefault="009749E6" w:rsidP="009749E6">
      <w:pPr>
        <w:pStyle w:val="ListParagraph"/>
        <w:ind w:left="0"/>
      </w:pPr>
    </w:p>
    <w:p w14:paraId="4DBDCBCE" w14:textId="77777777" w:rsidR="00331771" w:rsidRDefault="00331771" w:rsidP="009749E6">
      <w:pPr>
        <w:pStyle w:val="ListParagraph"/>
        <w:ind w:left="0"/>
      </w:pPr>
      <w:r>
        <w:t>Report Name:  Demand_Generation_Deficit</w:t>
      </w:r>
      <w:r w:rsidR="00C449B2">
        <w:t xml:space="preserve"> (version 2)</w:t>
      </w:r>
    </w:p>
    <w:p w14:paraId="0540804C" w14:textId="77777777" w:rsidR="00331771" w:rsidRDefault="00331771" w:rsidP="009749E6">
      <w:pPr>
        <w:pStyle w:val="ListParagraph"/>
        <w:ind w:left="0"/>
      </w:pPr>
    </w:p>
    <w:tbl>
      <w:tblPr>
        <w:tblStyle w:val="TableGrid"/>
        <w:tblW w:w="10728" w:type="dxa"/>
        <w:tblLayout w:type="fixed"/>
        <w:tblLook w:val="04A0" w:firstRow="1" w:lastRow="0" w:firstColumn="1" w:lastColumn="0" w:noHBand="0" w:noVBand="1"/>
      </w:tblPr>
      <w:tblGrid>
        <w:gridCol w:w="738"/>
        <w:gridCol w:w="871"/>
        <w:gridCol w:w="839"/>
        <w:gridCol w:w="900"/>
        <w:gridCol w:w="990"/>
        <w:gridCol w:w="1170"/>
        <w:gridCol w:w="990"/>
        <w:gridCol w:w="990"/>
        <w:gridCol w:w="900"/>
        <w:gridCol w:w="810"/>
        <w:gridCol w:w="720"/>
        <w:gridCol w:w="810"/>
      </w:tblGrid>
      <w:tr w:rsidR="00C449B2" w:rsidRPr="009749E6" w14:paraId="17CFA222" w14:textId="77777777" w:rsidTr="00C449B2">
        <w:tc>
          <w:tcPr>
            <w:tcW w:w="738" w:type="dxa"/>
            <w:shd w:val="clear" w:color="auto" w:fill="D9D9D9" w:themeFill="background1" w:themeFillShade="D9"/>
          </w:tcPr>
          <w:p w14:paraId="16868AA6" w14:textId="77777777" w:rsidR="00C449B2" w:rsidRPr="009749E6" w:rsidRDefault="00C449B2" w:rsidP="00AC5B18">
            <w:pPr>
              <w:pStyle w:val="ListParagraph"/>
              <w:ind w:left="0"/>
              <w:jc w:val="center"/>
              <w:rPr>
                <w:sz w:val="16"/>
                <w:szCs w:val="16"/>
              </w:rPr>
            </w:pPr>
            <w:r w:rsidRPr="009749E6">
              <w:rPr>
                <w:sz w:val="16"/>
                <w:szCs w:val="16"/>
              </w:rPr>
              <w:t>ERTAC Region</w:t>
            </w:r>
          </w:p>
        </w:tc>
        <w:tc>
          <w:tcPr>
            <w:tcW w:w="871" w:type="dxa"/>
            <w:shd w:val="clear" w:color="auto" w:fill="D9D9D9" w:themeFill="background1" w:themeFillShade="D9"/>
          </w:tcPr>
          <w:p w14:paraId="4281CE22" w14:textId="77777777" w:rsidR="00C449B2" w:rsidRPr="009749E6" w:rsidRDefault="00C449B2" w:rsidP="00AC5B18">
            <w:pPr>
              <w:pStyle w:val="ListParagraph"/>
              <w:ind w:left="0"/>
              <w:jc w:val="center"/>
              <w:rPr>
                <w:sz w:val="16"/>
                <w:szCs w:val="16"/>
              </w:rPr>
            </w:pPr>
            <w:r w:rsidRPr="009749E6">
              <w:rPr>
                <w:sz w:val="16"/>
                <w:szCs w:val="16"/>
              </w:rPr>
              <w:t>ERTAC Fuel/Unit Type Bin</w:t>
            </w:r>
          </w:p>
        </w:tc>
        <w:tc>
          <w:tcPr>
            <w:tcW w:w="839" w:type="dxa"/>
            <w:shd w:val="clear" w:color="auto" w:fill="D9D9D9" w:themeFill="background1" w:themeFillShade="D9"/>
          </w:tcPr>
          <w:p w14:paraId="08CDC14D" w14:textId="77777777" w:rsidR="00C449B2" w:rsidRPr="009749E6" w:rsidRDefault="00C449B2" w:rsidP="00AC5B18">
            <w:pPr>
              <w:pStyle w:val="ListParagraph"/>
              <w:ind w:left="0"/>
              <w:jc w:val="center"/>
              <w:rPr>
                <w:sz w:val="16"/>
                <w:szCs w:val="16"/>
              </w:rPr>
            </w:pPr>
            <w:r w:rsidRPr="009749E6">
              <w:rPr>
                <w:sz w:val="16"/>
                <w:szCs w:val="16"/>
              </w:rPr>
              <w:t>Calendar</w:t>
            </w:r>
            <w:r>
              <w:rPr>
                <w:sz w:val="16"/>
                <w:szCs w:val="16"/>
              </w:rPr>
              <w:t xml:space="preserve"> </w:t>
            </w:r>
            <w:r w:rsidRPr="009749E6">
              <w:rPr>
                <w:sz w:val="16"/>
                <w:szCs w:val="16"/>
              </w:rPr>
              <w:t>Hour</w:t>
            </w:r>
          </w:p>
        </w:tc>
        <w:tc>
          <w:tcPr>
            <w:tcW w:w="900" w:type="dxa"/>
            <w:shd w:val="clear" w:color="auto" w:fill="D9D9D9" w:themeFill="background1" w:themeFillShade="D9"/>
          </w:tcPr>
          <w:p w14:paraId="587D5D5F" w14:textId="77777777" w:rsidR="00C449B2" w:rsidRPr="009749E6" w:rsidRDefault="00C449B2" w:rsidP="00AC5B18">
            <w:pPr>
              <w:pStyle w:val="ListParagraph"/>
              <w:ind w:left="0"/>
              <w:jc w:val="center"/>
              <w:rPr>
                <w:sz w:val="16"/>
                <w:szCs w:val="16"/>
              </w:rPr>
            </w:pPr>
            <w:r w:rsidRPr="009749E6">
              <w:rPr>
                <w:sz w:val="16"/>
                <w:szCs w:val="16"/>
              </w:rPr>
              <w:t>Hierarchy Hour</w:t>
            </w:r>
          </w:p>
        </w:tc>
        <w:tc>
          <w:tcPr>
            <w:tcW w:w="990" w:type="dxa"/>
            <w:shd w:val="clear" w:color="auto" w:fill="D9D9D9" w:themeFill="background1" w:themeFillShade="D9"/>
          </w:tcPr>
          <w:p w14:paraId="5C73DA67" w14:textId="77777777" w:rsidR="00C449B2" w:rsidRPr="009749E6" w:rsidRDefault="00C449B2" w:rsidP="00AC5B18">
            <w:pPr>
              <w:pStyle w:val="ListParagraph"/>
              <w:ind w:left="0"/>
              <w:jc w:val="center"/>
              <w:rPr>
                <w:sz w:val="16"/>
                <w:szCs w:val="16"/>
              </w:rPr>
            </w:pPr>
            <w:r>
              <w:rPr>
                <w:sz w:val="16"/>
                <w:szCs w:val="16"/>
              </w:rPr>
              <w:t>Generation Needed (M</w:t>
            </w:r>
            <w:r w:rsidRPr="009749E6">
              <w:rPr>
                <w:sz w:val="16"/>
                <w:szCs w:val="16"/>
              </w:rPr>
              <w:t>W-hrs)</w:t>
            </w:r>
          </w:p>
        </w:tc>
        <w:tc>
          <w:tcPr>
            <w:tcW w:w="1170" w:type="dxa"/>
            <w:shd w:val="clear" w:color="auto" w:fill="D9D9D9" w:themeFill="background1" w:themeFillShade="D9"/>
          </w:tcPr>
          <w:p w14:paraId="638E99E7" w14:textId="77777777" w:rsidR="00C449B2" w:rsidRPr="009749E6" w:rsidRDefault="00C449B2" w:rsidP="00AC5B18">
            <w:pPr>
              <w:pStyle w:val="ListParagraph"/>
              <w:ind w:left="0"/>
              <w:jc w:val="center"/>
              <w:rPr>
                <w:sz w:val="16"/>
                <w:szCs w:val="16"/>
              </w:rPr>
            </w:pPr>
            <w:r w:rsidRPr="00C449B2">
              <w:rPr>
                <w:sz w:val="16"/>
                <w:szCs w:val="16"/>
              </w:rPr>
              <w:t>Generation Due to Demand Transfer (MW-hrs)</w:t>
            </w:r>
          </w:p>
        </w:tc>
        <w:tc>
          <w:tcPr>
            <w:tcW w:w="990" w:type="dxa"/>
            <w:shd w:val="clear" w:color="auto" w:fill="D9D9D9" w:themeFill="background1" w:themeFillShade="D9"/>
          </w:tcPr>
          <w:p w14:paraId="70B30FC0" w14:textId="77777777" w:rsidR="00C449B2" w:rsidRPr="009749E6" w:rsidRDefault="00C449B2" w:rsidP="00AC5B18">
            <w:pPr>
              <w:pStyle w:val="ListParagraph"/>
              <w:ind w:left="0"/>
              <w:jc w:val="center"/>
              <w:rPr>
                <w:sz w:val="16"/>
                <w:szCs w:val="16"/>
              </w:rPr>
            </w:pPr>
            <w:r w:rsidRPr="00C449B2">
              <w:rPr>
                <w:sz w:val="16"/>
                <w:szCs w:val="16"/>
              </w:rPr>
              <w:t>Total Generation Needed (MW-hrs)</w:t>
            </w:r>
          </w:p>
        </w:tc>
        <w:tc>
          <w:tcPr>
            <w:tcW w:w="990" w:type="dxa"/>
            <w:shd w:val="clear" w:color="auto" w:fill="D9D9D9" w:themeFill="background1" w:themeFillShade="D9"/>
          </w:tcPr>
          <w:p w14:paraId="20703AFA" w14:textId="77777777" w:rsidR="00C449B2" w:rsidRPr="009749E6" w:rsidRDefault="00C449B2" w:rsidP="00AC5B18">
            <w:pPr>
              <w:pStyle w:val="ListParagraph"/>
              <w:ind w:left="0"/>
              <w:jc w:val="center"/>
              <w:rPr>
                <w:sz w:val="16"/>
                <w:szCs w:val="16"/>
              </w:rPr>
            </w:pPr>
            <w:r w:rsidRPr="009749E6">
              <w:rPr>
                <w:sz w:val="16"/>
                <w:szCs w:val="16"/>
              </w:rPr>
              <w:t>Generation Available</w:t>
            </w:r>
          </w:p>
          <w:p w14:paraId="0C9356F9" w14:textId="77777777" w:rsidR="00C449B2" w:rsidRPr="009749E6" w:rsidRDefault="00C449B2" w:rsidP="00AC5B18">
            <w:pPr>
              <w:pStyle w:val="ListParagraph"/>
              <w:ind w:left="0"/>
              <w:jc w:val="center"/>
              <w:rPr>
                <w:sz w:val="16"/>
                <w:szCs w:val="16"/>
              </w:rPr>
            </w:pPr>
            <w:r>
              <w:rPr>
                <w:sz w:val="16"/>
                <w:szCs w:val="16"/>
              </w:rPr>
              <w:t>(M</w:t>
            </w:r>
            <w:r w:rsidRPr="009749E6">
              <w:rPr>
                <w:sz w:val="16"/>
                <w:szCs w:val="16"/>
              </w:rPr>
              <w:t>W-hrs)</w:t>
            </w:r>
          </w:p>
        </w:tc>
        <w:tc>
          <w:tcPr>
            <w:tcW w:w="900" w:type="dxa"/>
            <w:shd w:val="clear" w:color="auto" w:fill="D9D9D9" w:themeFill="background1" w:themeFillShade="D9"/>
          </w:tcPr>
          <w:p w14:paraId="0B7C533F" w14:textId="7DF45282" w:rsidR="00C449B2" w:rsidRPr="009749E6" w:rsidRDefault="00C449B2" w:rsidP="00AC5B18">
            <w:pPr>
              <w:pStyle w:val="ListParagraph"/>
              <w:ind w:left="0"/>
              <w:jc w:val="center"/>
              <w:rPr>
                <w:sz w:val="16"/>
                <w:szCs w:val="16"/>
              </w:rPr>
            </w:pPr>
            <w:r>
              <w:rPr>
                <w:sz w:val="16"/>
                <w:szCs w:val="16"/>
              </w:rPr>
              <w:t>Lacking (MW-hrs)</w:t>
            </w:r>
            <w:ins w:id="16" w:author="Joseph Jakuta" w:date="2017-06-27T09:32:00Z">
              <w:r w:rsidR="00126B3B">
                <w:rPr>
                  <w:sz w:val="16"/>
                  <w:szCs w:val="16"/>
                </w:rPr>
                <w:t>*</w:t>
              </w:r>
            </w:ins>
          </w:p>
        </w:tc>
        <w:tc>
          <w:tcPr>
            <w:tcW w:w="810" w:type="dxa"/>
            <w:shd w:val="clear" w:color="auto" w:fill="D9D9D9" w:themeFill="background1" w:themeFillShade="D9"/>
          </w:tcPr>
          <w:p w14:paraId="3B92419F" w14:textId="77777777" w:rsidR="00C449B2" w:rsidRPr="009749E6" w:rsidRDefault="00C449B2" w:rsidP="00AC5B18">
            <w:pPr>
              <w:pStyle w:val="ListParagraph"/>
              <w:ind w:left="0"/>
              <w:jc w:val="center"/>
              <w:rPr>
                <w:sz w:val="16"/>
                <w:szCs w:val="16"/>
              </w:rPr>
            </w:pPr>
            <w:r>
              <w:rPr>
                <w:sz w:val="16"/>
                <w:szCs w:val="16"/>
              </w:rPr>
              <w:t>Available after new unit creation</w:t>
            </w:r>
          </w:p>
        </w:tc>
        <w:tc>
          <w:tcPr>
            <w:tcW w:w="720" w:type="dxa"/>
            <w:shd w:val="clear" w:color="auto" w:fill="D9D9D9" w:themeFill="background1" w:themeFillShade="D9"/>
          </w:tcPr>
          <w:p w14:paraId="74EC5144" w14:textId="77777777" w:rsidR="00C449B2" w:rsidRDefault="00C449B2" w:rsidP="00AC5B18">
            <w:pPr>
              <w:pStyle w:val="ListParagraph"/>
              <w:ind w:left="0"/>
              <w:jc w:val="center"/>
              <w:rPr>
                <w:sz w:val="16"/>
                <w:szCs w:val="16"/>
              </w:rPr>
            </w:pPr>
            <w:r>
              <w:rPr>
                <w:sz w:val="16"/>
                <w:szCs w:val="16"/>
              </w:rPr>
              <w:t>Deficit Flag</w:t>
            </w:r>
          </w:p>
        </w:tc>
        <w:tc>
          <w:tcPr>
            <w:tcW w:w="810" w:type="dxa"/>
            <w:shd w:val="clear" w:color="auto" w:fill="D9D9D9" w:themeFill="background1" w:themeFillShade="D9"/>
          </w:tcPr>
          <w:p w14:paraId="28F69C1C" w14:textId="77777777" w:rsidR="00C449B2" w:rsidRDefault="00C449B2" w:rsidP="00AC5B18">
            <w:pPr>
              <w:pStyle w:val="ListParagraph"/>
              <w:ind w:left="0"/>
              <w:jc w:val="center"/>
              <w:rPr>
                <w:sz w:val="16"/>
                <w:szCs w:val="16"/>
              </w:rPr>
            </w:pPr>
            <w:r>
              <w:rPr>
                <w:sz w:val="16"/>
                <w:szCs w:val="16"/>
              </w:rPr>
              <w:t>Transfer Flag</w:t>
            </w:r>
          </w:p>
        </w:tc>
      </w:tr>
      <w:tr w:rsidR="00C449B2" w:rsidRPr="009749E6" w14:paraId="7F7CCD50" w14:textId="77777777" w:rsidTr="00C449B2">
        <w:tc>
          <w:tcPr>
            <w:tcW w:w="738" w:type="dxa"/>
          </w:tcPr>
          <w:p w14:paraId="138BC287" w14:textId="77777777" w:rsidR="00C449B2" w:rsidRPr="009749E6" w:rsidRDefault="00C449B2" w:rsidP="009749E6">
            <w:pPr>
              <w:pStyle w:val="ListParagraph"/>
              <w:ind w:left="0"/>
              <w:rPr>
                <w:sz w:val="16"/>
                <w:szCs w:val="16"/>
              </w:rPr>
            </w:pPr>
            <w:r>
              <w:rPr>
                <w:sz w:val="16"/>
                <w:szCs w:val="16"/>
              </w:rPr>
              <w:t>VAPC</w:t>
            </w:r>
          </w:p>
        </w:tc>
        <w:tc>
          <w:tcPr>
            <w:tcW w:w="871" w:type="dxa"/>
          </w:tcPr>
          <w:p w14:paraId="73B27627" w14:textId="77777777" w:rsidR="00C449B2" w:rsidRPr="009749E6" w:rsidRDefault="00C449B2" w:rsidP="009749E6">
            <w:pPr>
              <w:pStyle w:val="ListParagraph"/>
              <w:ind w:left="0"/>
              <w:rPr>
                <w:sz w:val="16"/>
                <w:szCs w:val="16"/>
              </w:rPr>
            </w:pPr>
            <w:r>
              <w:rPr>
                <w:sz w:val="16"/>
                <w:szCs w:val="16"/>
              </w:rPr>
              <w:t>Coal</w:t>
            </w:r>
          </w:p>
        </w:tc>
        <w:tc>
          <w:tcPr>
            <w:tcW w:w="839" w:type="dxa"/>
          </w:tcPr>
          <w:p w14:paraId="206BB074" w14:textId="77777777" w:rsidR="00C449B2" w:rsidRPr="009749E6" w:rsidRDefault="00C449B2" w:rsidP="009749E6">
            <w:pPr>
              <w:pStyle w:val="ListParagraph"/>
              <w:ind w:left="0"/>
              <w:rPr>
                <w:sz w:val="16"/>
                <w:szCs w:val="16"/>
              </w:rPr>
            </w:pPr>
            <w:r>
              <w:rPr>
                <w:sz w:val="16"/>
                <w:szCs w:val="16"/>
              </w:rPr>
              <w:t>3,651</w:t>
            </w:r>
          </w:p>
        </w:tc>
        <w:tc>
          <w:tcPr>
            <w:tcW w:w="900" w:type="dxa"/>
          </w:tcPr>
          <w:p w14:paraId="5E5D1666" w14:textId="77777777" w:rsidR="00C449B2" w:rsidRPr="009749E6" w:rsidRDefault="00C449B2" w:rsidP="009749E6">
            <w:pPr>
              <w:pStyle w:val="ListParagraph"/>
              <w:ind w:left="0"/>
              <w:rPr>
                <w:sz w:val="16"/>
                <w:szCs w:val="16"/>
              </w:rPr>
            </w:pPr>
            <w:r>
              <w:rPr>
                <w:sz w:val="16"/>
                <w:szCs w:val="16"/>
              </w:rPr>
              <w:t>1</w:t>
            </w:r>
          </w:p>
        </w:tc>
        <w:tc>
          <w:tcPr>
            <w:tcW w:w="990" w:type="dxa"/>
          </w:tcPr>
          <w:p w14:paraId="3431331A" w14:textId="77777777" w:rsidR="00C449B2" w:rsidRPr="009749E6" w:rsidRDefault="00C449B2" w:rsidP="009749E6">
            <w:pPr>
              <w:pStyle w:val="ListParagraph"/>
              <w:ind w:left="0"/>
              <w:rPr>
                <w:sz w:val="16"/>
                <w:szCs w:val="16"/>
              </w:rPr>
            </w:pPr>
            <w:r>
              <w:rPr>
                <w:sz w:val="16"/>
                <w:szCs w:val="16"/>
              </w:rPr>
              <w:t>12,232</w:t>
            </w:r>
          </w:p>
        </w:tc>
        <w:tc>
          <w:tcPr>
            <w:tcW w:w="1170" w:type="dxa"/>
          </w:tcPr>
          <w:p w14:paraId="5E82436F" w14:textId="77777777" w:rsidR="00C449B2" w:rsidRDefault="00C449B2" w:rsidP="009749E6">
            <w:pPr>
              <w:pStyle w:val="ListParagraph"/>
              <w:ind w:left="0"/>
              <w:rPr>
                <w:sz w:val="16"/>
                <w:szCs w:val="16"/>
              </w:rPr>
            </w:pPr>
          </w:p>
        </w:tc>
        <w:tc>
          <w:tcPr>
            <w:tcW w:w="990" w:type="dxa"/>
          </w:tcPr>
          <w:p w14:paraId="4661F51B" w14:textId="77777777" w:rsidR="00C449B2" w:rsidRDefault="00C449B2" w:rsidP="009749E6">
            <w:pPr>
              <w:pStyle w:val="ListParagraph"/>
              <w:ind w:left="0"/>
              <w:rPr>
                <w:sz w:val="16"/>
                <w:szCs w:val="16"/>
              </w:rPr>
            </w:pPr>
            <w:r>
              <w:rPr>
                <w:sz w:val="16"/>
                <w:szCs w:val="16"/>
              </w:rPr>
              <w:t>12,232</w:t>
            </w:r>
          </w:p>
        </w:tc>
        <w:tc>
          <w:tcPr>
            <w:tcW w:w="990" w:type="dxa"/>
          </w:tcPr>
          <w:p w14:paraId="3704E959" w14:textId="77777777" w:rsidR="00C449B2" w:rsidRPr="009749E6" w:rsidRDefault="00C449B2" w:rsidP="009749E6">
            <w:pPr>
              <w:pStyle w:val="ListParagraph"/>
              <w:ind w:left="0"/>
              <w:rPr>
                <w:sz w:val="16"/>
                <w:szCs w:val="16"/>
              </w:rPr>
            </w:pPr>
            <w:r>
              <w:rPr>
                <w:sz w:val="16"/>
                <w:szCs w:val="16"/>
              </w:rPr>
              <w:t>11,500</w:t>
            </w:r>
          </w:p>
        </w:tc>
        <w:tc>
          <w:tcPr>
            <w:tcW w:w="900" w:type="dxa"/>
          </w:tcPr>
          <w:p w14:paraId="5278BB52" w14:textId="77777777" w:rsidR="00C449B2" w:rsidRPr="009749E6" w:rsidRDefault="00C449B2" w:rsidP="009749E6">
            <w:pPr>
              <w:pStyle w:val="ListParagraph"/>
              <w:ind w:left="0"/>
              <w:rPr>
                <w:sz w:val="16"/>
                <w:szCs w:val="16"/>
              </w:rPr>
            </w:pPr>
            <w:r>
              <w:rPr>
                <w:sz w:val="16"/>
                <w:szCs w:val="16"/>
              </w:rPr>
              <w:t>732</w:t>
            </w:r>
          </w:p>
        </w:tc>
        <w:tc>
          <w:tcPr>
            <w:tcW w:w="810" w:type="dxa"/>
          </w:tcPr>
          <w:p w14:paraId="7CB71745" w14:textId="77777777" w:rsidR="00C449B2" w:rsidRPr="009749E6" w:rsidRDefault="00C449B2" w:rsidP="009749E6">
            <w:pPr>
              <w:pStyle w:val="ListParagraph"/>
              <w:ind w:left="0"/>
              <w:rPr>
                <w:sz w:val="16"/>
                <w:szCs w:val="16"/>
              </w:rPr>
            </w:pPr>
            <w:r>
              <w:rPr>
                <w:sz w:val="16"/>
                <w:szCs w:val="16"/>
              </w:rPr>
              <w:t>12,700</w:t>
            </w:r>
          </w:p>
        </w:tc>
        <w:tc>
          <w:tcPr>
            <w:tcW w:w="720" w:type="dxa"/>
          </w:tcPr>
          <w:p w14:paraId="1704B425" w14:textId="77777777" w:rsidR="00C449B2" w:rsidRDefault="00C449B2" w:rsidP="009749E6">
            <w:pPr>
              <w:pStyle w:val="ListParagraph"/>
              <w:ind w:left="0"/>
              <w:rPr>
                <w:sz w:val="16"/>
                <w:szCs w:val="16"/>
              </w:rPr>
            </w:pPr>
            <w:r>
              <w:rPr>
                <w:sz w:val="16"/>
                <w:szCs w:val="16"/>
              </w:rPr>
              <w:t>D</w:t>
            </w:r>
          </w:p>
        </w:tc>
        <w:tc>
          <w:tcPr>
            <w:tcW w:w="810" w:type="dxa"/>
          </w:tcPr>
          <w:p w14:paraId="2A7FAF82" w14:textId="77777777" w:rsidR="00C449B2" w:rsidRDefault="00C449B2" w:rsidP="009749E6">
            <w:pPr>
              <w:pStyle w:val="ListParagraph"/>
              <w:ind w:left="0"/>
              <w:rPr>
                <w:sz w:val="16"/>
                <w:szCs w:val="16"/>
              </w:rPr>
            </w:pPr>
          </w:p>
        </w:tc>
      </w:tr>
      <w:tr w:rsidR="00C449B2" w:rsidRPr="009749E6" w14:paraId="30E0B067" w14:textId="77777777" w:rsidTr="00C449B2">
        <w:trPr>
          <w:trHeight w:val="70"/>
        </w:trPr>
        <w:tc>
          <w:tcPr>
            <w:tcW w:w="738" w:type="dxa"/>
          </w:tcPr>
          <w:p w14:paraId="71DD7404" w14:textId="77777777" w:rsidR="00C449B2" w:rsidRPr="009749E6" w:rsidRDefault="00C449B2" w:rsidP="009749E6">
            <w:pPr>
              <w:pStyle w:val="ListParagraph"/>
              <w:ind w:left="0"/>
              <w:rPr>
                <w:sz w:val="16"/>
                <w:szCs w:val="16"/>
              </w:rPr>
            </w:pPr>
            <w:r>
              <w:rPr>
                <w:sz w:val="16"/>
                <w:szCs w:val="16"/>
              </w:rPr>
              <w:t>VAPC</w:t>
            </w:r>
          </w:p>
        </w:tc>
        <w:tc>
          <w:tcPr>
            <w:tcW w:w="871" w:type="dxa"/>
          </w:tcPr>
          <w:p w14:paraId="57B8A454" w14:textId="77777777" w:rsidR="00C449B2" w:rsidRPr="009749E6" w:rsidRDefault="00C449B2" w:rsidP="009749E6">
            <w:pPr>
              <w:pStyle w:val="ListParagraph"/>
              <w:ind w:left="0"/>
              <w:rPr>
                <w:sz w:val="16"/>
                <w:szCs w:val="16"/>
              </w:rPr>
            </w:pPr>
            <w:r>
              <w:rPr>
                <w:sz w:val="16"/>
                <w:szCs w:val="16"/>
              </w:rPr>
              <w:t>Coal</w:t>
            </w:r>
          </w:p>
        </w:tc>
        <w:tc>
          <w:tcPr>
            <w:tcW w:w="839" w:type="dxa"/>
          </w:tcPr>
          <w:p w14:paraId="6185137D" w14:textId="77777777" w:rsidR="00C449B2" w:rsidRPr="009749E6" w:rsidRDefault="00C449B2" w:rsidP="009749E6">
            <w:pPr>
              <w:pStyle w:val="ListParagraph"/>
              <w:ind w:left="0"/>
              <w:rPr>
                <w:sz w:val="16"/>
                <w:szCs w:val="16"/>
              </w:rPr>
            </w:pPr>
            <w:r>
              <w:rPr>
                <w:sz w:val="16"/>
                <w:szCs w:val="16"/>
              </w:rPr>
              <w:t>3,652</w:t>
            </w:r>
          </w:p>
        </w:tc>
        <w:tc>
          <w:tcPr>
            <w:tcW w:w="900" w:type="dxa"/>
          </w:tcPr>
          <w:p w14:paraId="49498E9B" w14:textId="77777777" w:rsidR="00C449B2" w:rsidRPr="009749E6" w:rsidRDefault="00C449B2" w:rsidP="009749E6">
            <w:pPr>
              <w:pStyle w:val="ListParagraph"/>
              <w:ind w:left="0"/>
              <w:rPr>
                <w:sz w:val="16"/>
                <w:szCs w:val="16"/>
              </w:rPr>
            </w:pPr>
            <w:r>
              <w:rPr>
                <w:sz w:val="16"/>
                <w:szCs w:val="16"/>
              </w:rPr>
              <w:t>2</w:t>
            </w:r>
          </w:p>
        </w:tc>
        <w:tc>
          <w:tcPr>
            <w:tcW w:w="990" w:type="dxa"/>
          </w:tcPr>
          <w:p w14:paraId="25F0B53D" w14:textId="77777777" w:rsidR="00C449B2" w:rsidRPr="009749E6" w:rsidRDefault="00C449B2" w:rsidP="009749E6">
            <w:pPr>
              <w:pStyle w:val="ListParagraph"/>
              <w:ind w:left="0"/>
              <w:rPr>
                <w:sz w:val="16"/>
                <w:szCs w:val="16"/>
              </w:rPr>
            </w:pPr>
            <w:r>
              <w:rPr>
                <w:sz w:val="16"/>
                <w:szCs w:val="16"/>
              </w:rPr>
              <w:t>12,000</w:t>
            </w:r>
          </w:p>
        </w:tc>
        <w:tc>
          <w:tcPr>
            <w:tcW w:w="1170" w:type="dxa"/>
          </w:tcPr>
          <w:p w14:paraId="1E65B257" w14:textId="77777777" w:rsidR="00C449B2" w:rsidRDefault="00C449B2" w:rsidP="009749E6">
            <w:pPr>
              <w:pStyle w:val="ListParagraph"/>
              <w:ind w:left="0"/>
              <w:rPr>
                <w:sz w:val="16"/>
                <w:szCs w:val="16"/>
              </w:rPr>
            </w:pPr>
          </w:p>
        </w:tc>
        <w:tc>
          <w:tcPr>
            <w:tcW w:w="990" w:type="dxa"/>
          </w:tcPr>
          <w:p w14:paraId="3E776A87" w14:textId="77777777" w:rsidR="00C449B2" w:rsidRDefault="00C449B2" w:rsidP="009749E6">
            <w:pPr>
              <w:pStyle w:val="ListParagraph"/>
              <w:ind w:left="0"/>
              <w:rPr>
                <w:sz w:val="16"/>
                <w:szCs w:val="16"/>
              </w:rPr>
            </w:pPr>
            <w:r>
              <w:rPr>
                <w:sz w:val="16"/>
                <w:szCs w:val="16"/>
              </w:rPr>
              <w:t>12,000</w:t>
            </w:r>
          </w:p>
        </w:tc>
        <w:tc>
          <w:tcPr>
            <w:tcW w:w="990" w:type="dxa"/>
          </w:tcPr>
          <w:p w14:paraId="063E9C5B" w14:textId="77777777" w:rsidR="00C449B2" w:rsidRPr="009749E6" w:rsidRDefault="00C449B2" w:rsidP="009749E6">
            <w:pPr>
              <w:pStyle w:val="ListParagraph"/>
              <w:ind w:left="0"/>
              <w:rPr>
                <w:sz w:val="16"/>
                <w:szCs w:val="16"/>
              </w:rPr>
            </w:pPr>
            <w:r>
              <w:rPr>
                <w:sz w:val="16"/>
                <w:szCs w:val="16"/>
              </w:rPr>
              <w:t>11,500</w:t>
            </w:r>
          </w:p>
        </w:tc>
        <w:tc>
          <w:tcPr>
            <w:tcW w:w="900" w:type="dxa"/>
          </w:tcPr>
          <w:p w14:paraId="2B010456" w14:textId="77777777" w:rsidR="00C449B2" w:rsidRPr="009749E6" w:rsidRDefault="00C449B2" w:rsidP="009749E6">
            <w:pPr>
              <w:pStyle w:val="ListParagraph"/>
              <w:ind w:left="0"/>
              <w:rPr>
                <w:sz w:val="16"/>
                <w:szCs w:val="16"/>
              </w:rPr>
            </w:pPr>
            <w:r>
              <w:rPr>
                <w:sz w:val="16"/>
                <w:szCs w:val="16"/>
              </w:rPr>
              <w:t>500</w:t>
            </w:r>
          </w:p>
        </w:tc>
        <w:tc>
          <w:tcPr>
            <w:tcW w:w="810" w:type="dxa"/>
          </w:tcPr>
          <w:p w14:paraId="61101056" w14:textId="77777777" w:rsidR="00C449B2" w:rsidRPr="009749E6" w:rsidRDefault="00C449B2" w:rsidP="009749E6">
            <w:pPr>
              <w:pStyle w:val="ListParagraph"/>
              <w:ind w:left="0"/>
              <w:rPr>
                <w:sz w:val="16"/>
                <w:szCs w:val="16"/>
              </w:rPr>
            </w:pPr>
            <w:r>
              <w:rPr>
                <w:sz w:val="16"/>
                <w:szCs w:val="16"/>
              </w:rPr>
              <w:t>12,700</w:t>
            </w:r>
          </w:p>
        </w:tc>
        <w:tc>
          <w:tcPr>
            <w:tcW w:w="720" w:type="dxa"/>
          </w:tcPr>
          <w:p w14:paraId="404F9CD1" w14:textId="77777777" w:rsidR="00C449B2" w:rsidRDefault="00C449B2" w:rsidP="009749E6">
            <w:pPr>
              <w:pStyle w:val="ListParagraph"/>
              <w:ind w:left="0"/>
              <w:rPr>
                <w:sz w:val="16"/>
                <w:szCs w:val="16"/>
              </w:rPr>
            </w:pPr>
            <w:r>
              <w:rPr>
                <w:sz w:val="16"/>
                <w:szCs w:val="16"/>
              </w:rPr>
              <w:t>D</w:t>
            </w:r>
          </w:p>
        </w:tc>
        <w:tc>
          <w:tcPr>
            <w:tcW w:w="810" w:type="dxa"/>
          </w:tcPr>
          <w:p w14:paraId="493FD524" w14:textId="77777777" w:rsidR="00C449B2" w:rsidRDefault="00C449B2" w:rsidP="009749E6">
            <w:pPr>
              <w:pStyle w:val="ListParagraph"/>
              <w:ind w:left="0"/>
              <w:rPr>
                <w:sz w:val="16"/>
                <w:szCs w:val="16"/>
              </w:rPr>
            </w:pPr>
          </w:p>
        </w:tc>
      </w:tr>
      <w:tr w:rsidR="00C449B2" w:rsidRPr="009749E6" w14:paraId="7AA0999D" w14:textId="77777777" w:rsidTr="00C449B2">
        <w:tc>
          <w:tcPr>
            <w:tcW w:w="738" w:type="dxa"/>
          </w:tcPr>
          <w:p w14:paraId="36DC2F98" w14:textId="77777777" w:rsidR="00C449B2" w:rsidRPr="009749E6" w:rsidRDefault="00C449B2" w:rsidP="009749E6">
            <w:pPr>
              <w:pStyle w:val="ListParagraph"/>
              <w:ind w:left="0"/>
              <w:rPr>
                <w:sz w:val="16"/>
                <w:szCs w:val="16"/>
              </w:rPr>
            </w:pPr>
            <w:r>
              <w:rPr>
                <w:sz w:val="16"/>
                <w:szCs w:val="16"/>
              </w:rPr>
              <w:t>VAPC</w:t>
            </w:r>
          </w:p>
        </w:tc>
        <w:tc>
          <w:tcPr>
            <w:tcW w:w="871" w:type="dxa"/>
          </w:tcPr>
          <w:p w14:paraId="381A9B55" w14:textId="77777777" w:rsidR="00C449B2" w:rsidRPr="009749E6" w:rsidRDefault="00C449B2" w:rsidP="009749E6">
            <w:pPr>
              <w:pStyle w:val="ListParagraph"/>
              <w:ind w:left="0"/>
              <w:rPr>
                <w:sz w:val="16"/>
                <w:szCs w:val="16"/>
              </w:rPr>
            </w:pPr>
            <w:r>
              <w:rPr>
                <w:sz w:val="16"/>
                <w:szCs w:val="16"/>
              </w:rPr>
              <w:t>Coal</w:t>
            </w:r>
          </w:p>
        </w:tc>
        <w:tc>
          <w:tcPr>
            <w:tcW w:w="839" w:type="dxa"/>
          </w:tcPr>
          <w:p w14:paraId="6FC5DFCC" w14:textId="77777777" w:rsidR="00C449B2" w:rsidRPr="009749E6" w:rsidRDefault="00C449B2" w:rsidP="009749E6">
            <w:pPr>
              <w:pStyle w:val="ListParagraph"/>
              <w:ind w:left="0"/>
              <w:rPr>
                <w:sz w:val="16"/>
                <w:szCs w:val="16"/>
              </w:rPr>
            </w:pPr>
            <w:r>
              <w:rPr>
                <w:sz w:val="16"/>
                <w:szCs w:val="16"/>
              </w:rPr>
              <w:t>4,000</w:t>
            </w:r>
          </w:p>
        </w:tc>
        <w:tc>
          <w:tcPr>
            <w:tcW w:w="900" w:type="dxa"/>
          </w:tcPr>
          <w:p w14:paraId="15277FBC" w14:textId="77777777" w:rsidR="00C449B2" w:rsidRPr="009749E6" w:rsidRDefault="00C449B2" w:rsidP="009749E6">
            <w:pPr>
              <w:pStyle w:val="ListParagraph"/>
              <w:ind w:left="0"/>
              <w:rPr>
                <w:sz w:val="16"/>
                <w:szCs w:val="16"/>
              </w:rPr>
            </w:pPr>
            <w:r>
              <w:rPr>
                <w:sz w:val="16"/>
                <w:szCs w:val="16"/>
              </w:rPr>
              <w:t>3</w:t>
            </w:r>
          </w:p>
        </w:tc>
        <w:tc>
          <w:tcPr>
            <w:tcW w:w="990" w:type="dxa"/>
          </w:tcPr>
          <w:p w14:paraId="275C150F" w14:textId="77777777" w:rsidR="00C449B2" w:rsidRPr="009749E6" w:rsidRDefault="00C449B2" w:rsidP="009749E6">
            <w:pPr>
              <w:pStyle w:val="ListParagraph"/>
              <w:ind w:left="0"/>
              <w:rPr>
                <w:sz w:val="16"/>
                <w:szCs w:val="16"/>
              </w:rPr>
            </w:pPr>
            <w:r>
              <w:rPr>
                <w:sz w:val="16"/>
                <w:szCs w:val="16"/>
              </w:rPr>
              <w:t>11,900</w:t>
            </w:r>
          </w:p>
        </w:tc>
        <w:tc>
          <w:tcPr>
            <w:tcW w:w="1170" w:type="dxa"/>
          </w:tcPr>
          <w:p w14:paraId="12A0980D" w14:textId="77777777" w:rsidR="00C449B2" w:rsidRDefault="00C449B2" w:rsidP="009749E6">
            <w:pPr>
              <w:pStyle w:val="ListParagraph"/>
              <w:ind w:left="0"/>
              <w:rPr>
                <w:sz w:val="16"/>
                <w:szCs w:val="16"/>
              </w:rPr>
            </w:pPr>
            <w:r>
              <w:rPr>
                <w:sz w:val="16"/>
                <w:szCs w:val="16"/>
              </w:rPr>
              <w:t>-100</w:t>
            </w:r>
          </w:p>
        </w:tc>
        <w:tc>
          <w:tcPr>
            <w:tcW w:w="990" w:type="dxa"/>
          </w:tcPr>
          <w:p w14:paraId="35F5D5A8" w14:textId="77777777" w:rsidR="00C449B2" w:rsidRDefault="00C449B2" w:rsidP="009749E6">
            <w:pPr>
              <w:pStyle w:val="ListParagraph"/>
              <w:ind w:left="0"/>
              <w:rPr>
                <w:sz w:val="16"/>
                <w:szCs w:val="16"/>
              </w:rPr>
            </w:pPr>
            <w:r>
              <w:rPr>
                <w:sz w:val="16"/>
                <w:szCs w:val="16"/>
              </w:rPr>
              <w:t>11,800</w:t>
            </w:r>
          </w:p>
        </w:tc>
        <w:tc>
          <w:tcPr>
            <w:tcW w:w="990" w:type="dxa"/>
          </w:tcPr>
          <w:p w14:paraId="33126AF2" w14:textId="77777777" w:rsidR="00C449B2" w:rsidRPr="009749E6" w:rsidRDefault="00C449B2" w:rsidP="009749E6">
            <w:pPr>
              <w:pStyle w:val="ListParagraph"/>
              <w:ind w:left="0"/>
              <w:rPr>
                <w:sz w:val="16"/>
                <w:szCs w:val="16"/>
              </w:rPr>
            </w:pPr>
            <w:r>
              <w:rPr>
                <w:sz w:val="16"/>
                <w:szCs w:val="16"/>
              </w:rPr>
              <w:t>11,500</w:t>
            </w:r>
          </w:p>
        </w:tc>
        <w:tc>
          <w:tcPr>
            <w:tcW w:w="900" w:type="dxa"/>
          </w:tcPr>
          <w:p w14:paraId="649D8261" w14:textId="77777777" w:rsidR="00C449B2" w:rsidRPr="009749E6" w:rsidRDefault="00C449B2" w:rsidP="009749E6">
            <w:pPr>
              <w:pStyle w:val="ListParagraph"/>
              <w:ind w:left="0"/>
              <w:rPr>
                <w:sz w:val="16"/>
                <w:szCs w:val="16"/>
              </w:rPr>
            </w:pPr>
            <w:r>
              <w:rPr>
                <w:sz w:val="16"/>
                <w:szCs w:val="16"/>
              </w:rPr>
              <w:t>300</w:t>
            </w:r>
          </w:p>
        </w:tc>
        <w:tc>
          <w:tcPr>
            <w:tcW w:w="810" w:type="dxa"/>
          </w:tcPr>
          <w:p w14:paraId="099FB37C" w14:textId="77777777" w:rsidR="00C449B2" w:rsidRPr="009749E6" w:rsidRDefault="00C449B2" w:rsidP="009749E6">
            <w:pPr>
              <w:pStyle w:val="ListParagraph"/>
              <w:ind w:left="0"/>
              <w:rPr>
                <w:sz w:val="16"/>
                <w:szCs w:val="16"/>
              </w:rPr>
            </w:pPr>
            <w:r>
              <w:rPr>
                <w:sz w:val="16"/>
                <w:szCs w:val="16"/>
              </w:rPr>
              <w:t>12,700</w:t>
            </w:r>
          </w:p>
        </w:tc>
        <w:tc>
          <w:tcPr>
            <w:tcW w:w="720" w:type="dxa"/>
          </w:tcPr>
          <w:p w14:paraId="4EB55345" w14:textId="77777777" w:rsidR="00C449B2" w:rsidRDefault="00C449B2" w:rsidP="009749E6">
            <w:pPr>
              <w:pStyle w:val="ListParagraph"/>
              <w:ind w:left="0"/>
              <w:rPr>
                <w:sz w:val="16"/>
                <w:szCs w:val="16"/>
              </w:rPr>
            </w:pPr>
            <w:r>
              <w:rPr>
                <w:sz w:val="16"/>
                <w:szCs w:val="16"/>
              </w:rPr>
              <w:t>D</w:t>
            </w:r>
          </w:p>
        </w:tc>
        <w:tc>
          <w:tcPr>
            <w:tcW w:w="810" w:type="dxa"/>
          </w:tcPr>
          <w:p w14:paraId="1D4852E3" w14:textId="77777777" w:rsidR="00C449B2" w:rsidRDefault="00C449B2" w:rsidP="009749E6">
            <w:pPr>
              <w:pStyle w:val="ListParagraph"/>
              <w:ind w:left="0"/>
              <w:rPr>
                <w:sz w:val="16"/>
                <w:szCs w:val="16"/>
              </w:rPr>
            </w:pPr>
            <w:r>
              <w:rPr>
                <w:sz w:val="16"/>
                <w:szCs w:val="16"/>
              </w:rPr>
              <w:t>T</w:t>
            </w:r>
          </w:p>
        </w:tc>
      </w:tr>
    </w:tbl>
    <w:p w14:paraId="7E32235A" w14:textId="4A3B5C86" w:rsidR="009749E6" w:rsidRPr="00126B3B" w:rsidRDefault="00126B3B" w:rsidP="009749E6">
      <w:pPr>
        <w:pStyle w:val="ListParagraph"/>
        <w:ind w:left="0"/>
        <w:rPr>
          <w:ins w:id="17" w:author="Joseph Jakuta" w:date="2017-06-27T09:32:00Z"/>
          <w:sz w:val="16"/>
          <w:szCs w:val="16"/>
          <w:rPrChange w:id="18" w:author="Joseph Jakuta" w:date="2017-06-27T09:33:00Z">
            <w:rPr>
              <w:ins w:id="19" w:author="Joseph Jakuta" w:date="2017-06-27T09:32:00Z"/>
            </w:rPr>
          </w:rPrChange>
        </w:rPr>
      </w:pPr>
      <w:ins w:id="20" w:author="Joseph Jakuta" w:date="2017-06-27T09:32:00Z">
        <w:r w:rsidRPr="00126B3B">
          <w:rPr>
            <w:sz w:val="16"/>
            <w:szCs w:val="16"/>
            <w:rPrChange w:id="21" w:author="Joseph Jakuta" w:date="2017-06-27T09:33:00Z">
              <w:rPr/>
            </w:rPrChange>
          </w:rPr>
          <w:t>*</w:t>
        </w:r>
      </w:ins>
      <w:ins w:id="22" w:author="Joseph Jakuta" w:date="2017-06-27T09:33:00Z">
        <w:r>
          <w:rPr>
            <w:sz w:val="16"/>
            <w:szCs w:val="16"/>
          </w:rPr>
          <w:t xml:space="preserve"> Note: the “lacking” column does not accurately calculate the lacking generation in cases where unit curtailment leads to units hitting the annual capacity </w:t>
        </w:r>
      </w:ins>
      <w:ins w:id="23" w:author="Joseph Jakuta" w:date="2017-06-27T09:34:00Z">
        <w:r>
          <w:rPr>
            <w:sz w:val="16"/>
            <w:szCs w:val="16"/>
          </w:rPr>
          <w:t xml:space="preserve">cap </w:t>
        </w:r>
      </w:ins>
      <w:ins w:id="24" w:author="Joseph Jakuta" w:date="2017-06-27T09:33:00Z">
        <w:r>
          <w:rPr>
            <w:sz w:val="16"/>
            <w:szCs w:val="16"/>
          </w:rPr>
          <w:t xml:space="preserve">or annual </w:t>
        </w:r>
      </w:ins>
      <w:ins w:id="25" w:author="Joseph Jakuta" w:date="2017-06-27T09:34:00Z">
        <w:r>
          <w:rPr>
            <w:sz w:val="16"/>
            <w:szCs w:val="16"/>
          </w:rPr>
          <w:t>operation</w:t>
        </w:r>
      </w:ins>
      <w:ins w:id="26" w:author="Joseph Jakuta" w:date="2017-06-27T09:33:00Z">
        <w:r>
          <w:rPr>
            <w:sz w:val="16"/>
            <w:szCs w:val="16"/>
          </w:rPr>
          <w:t xml:space="preserve"> </w:t>
        </w:r>
      </w:ins>
      <w:ins w:id="27" w:author="Joseph Jakuta" w:date="2017-06-27T09:34:00Z">
        <w:r>
          <w:rPr>
            <w:sz w:val="16"/>
            <w:szCs w:val="16"/>
          </w:rPr>
          <w:t>hour cap.  This occurs if the cap is encountered when assigning grown, proxy, or excess generation.</w:t>
        </w:r>
      </w:ins>
      <w:bookmarkStart w:id="28" w:name="_GoBack"/>
      <w:bookmarkEnd w:id="28"/>
    </w:p>
    <w:p w14:paraId="210E467B" w14:textId="77777777" w:rsidR="00126B3B" w:rsidRPr="00331771" w:rsidRDefault="00126B3B" w:rsidP="009749E6">
      <w:pPr>
        <w:pStyle w:val="ListParagraph"/>
        <w:ind w:left="0"/>
      </w:pPr>
    </w:p>
    <w:p w14:paraId="648335B2" w14:textId="77777777" w:rsidR="00331771" w:rsidRPr="00331771" w:rsidRDefault="00331771" w:rsidP="009749E6">
      <w:pPr>
        <w:pStyle w:val="ListParagraph"/>
        <w:ind w:left="0"/>
      </w:pPr>
      <w:r>
        <w:t>Report Name:  Generic_Units_Created</w:t>
      </w:r>
    </w:p>
    <w:p w14:paraId="18AFCD33" w14:textId="77777777" w:rsidR="00331771" w:rsidRPr="00331771" w:rsidRDefault="00331771" w:rsidP="009749E6">
      <w:pPr>
        <w:pStyle w:val="ListParagraph"/>
        <w:ind w:left="0"/>
      </w:pPr>
    </w:p>
    <w:tbl>
      <w:tblPr>
        <w:tblStyle w:val="TableGrid"/>
        <w:tblW w:w="0" w:type="auto"/>
        <w:tblLayout w:type="fixed"/>
        <w:tblLook w:val="04A0" w:firstRow="1" w:lastRow="0" w:firstColumn="1" w:lastColumn="0" w:noHBand="0" w:noVBand="1"/>
      </w:tblPr>
      <w:tblGrid>
        <w:gridCol w:w="690"/>
        <w:gridCol w:w="829"/>
        <w:gridCol w:w="839"/>
        <w:gridCol w:w="630"/>
        <w:gridCol w:w="990"/>
        <w:gridCol w:w="1614"/>
        <w:gridCol w:w="906"/>
        <w:gridCol w:w="990"/>
      </w:tblGrid>
      <w:tr w:rsidR="00A34017" w14:paraId="2BF30ACC" w14:textId="77777777" w:rsidTr="00AC5B18">
        <w:tc>
          <w:tcPr>
            <w:tcW w:w="690" w:type="dxa"/>
            <w:shd w:val="clear" w:color="auto" w:fill="D9D9D9" w:themeFill="background1" w:themeFillShade="D9"/>
          </w:tcPr>
          <w:p w14:paraId="2B5FE7B5" w14:textId="77777777" w:rsidR="00A34017" w:rsidRDefault="00A34017" w:rsidP="00AC5B18">
            <w:pPr>
              <w:pStyle w:val="ListParagraph"/>
              <w:ind w:left="0"/>
              <w:jc w:val="center"/>
              <w:rPr>
                <w:sz w:val="16"/>
                <w:szCs w:val="16"/>
              </w:rPr>
            </w:pPr>
            <w:r>
              <w:rPr>
                <w:sz w:val="16"/>
                <w:szCs w:val="16"/>
              </w:rPr>
              <w:t>ERTAC Region</w:t>
            </w:r>
          </w:p>
        </w:tc>
        <w:tc>
          <w:tcPr>
            <w:tcW w:w="829" w:type="dxa"/>
            <w:shd w:val="clear" w:color="auto" w:fill="D9D9D9" w:themeFill="background1" w:themeFillShade="D9"/>
          </w:tcPr>
          <w:p w14:paraId="1948DDDA" w14:textId="77777777" w:rsidR="00A34017" w:rsidRDefault="00A34017" w:rsidP="00AC5B18">
            <w:pPr>
              <w:pStyle w:val="ListParagraph"/>
              <w:ind w:left="0"/>
              <w:jc w:val="center"/>
              <w:rPr>
                <w:sz w:val="16"/>
                <w:szCs w:val="16"/>
              </w:rPr>
            </w:pPr>
            <w:r>
              <w:rPr>
                <w:sz w:val="16"/>
                <w:szCs w:val="16"/>
              </w:rPr>
              <w:t>ERTAC Fuel/Unit Type Bin</w:t>
            </w:r>
          </w:p>
        </w:tc>
        <w:tc>
          <w:tcPr>
            <w:tcW w:w="839" w:type="dxa"/>
            <w:shd w:val="clear" w:color="auto" w:fill="D9D9D9" w:themeFill="background1" w:themeFillShade="D9"/>
          </w:tcPr>
          <w:p w14:paraId="1B73B888" w14:textId="77777777" w:rsidR="00A34017" w:rsidRDefault="00A34017" w:rsidP="00AC5B18">
            <w:pPr>
              <w:pStyle w:val="ListParagraph"/>
              <w:ind w:left="0"/>
              <w:jc w:val="center"/>
              <w:rPr>
                <w:sz w:val="16"/>
                <w:szCs w:val="16"/>
              </w:rPr>
            </w:pPr>
            <w:r>
              <w:rPr>
                <w:sz w:val="16"/>
                <w:szCs w:val="16"/>
              </w:rPr>
              <w:t>New Unit Size (MW)</w:t>
            </w:r>
          </w:p>
        </w:tc>
        <w:tc>
          <w:tcPr>
            <w:tcW w:w="630" w:type="dxa"/>
            <w:shd w:val="clear" w:color="auto" w:fill="D9D9D9" w:themeFill="background1" w:themeFillShade="D9"/>
          </w:tcPr>
          <w:p w14:paraId="417B060F" w14:textId="77777777" w:rsidR="00A34017" w:rsidRDefault="00A34017" w:rsidP="00AC5B18">
            <w:pPr>
              <w:pStyle w:val="ListParagraph"/>
              <w:ind w:left="0"/>
              <w:jc w:val="center"/>
              <w:rPr>
                <w:sz w:val="16"/>
                <w:szCs w:val="16"/>
              </w:rPr>
            </w:pPr>
            <w:r>
              <w:rPr>
                <w:sz w:val="16"/>
                <w:szCs w:val="16"/>
              </w:rPr>
              <w:t>ORIS Location</w:t>
            </w:r>
          </w:p>
        </w:tc>
        <w:tc>
          <w:tcPr>
            <w:tcW w:w="990" w:type="dxa"/>
            <w:shd w:val="clear" w:color="auto" w:fill="D9D9D9" w:themeFill="background1" w:themeFillShade="D9"/>
          </w:tcPr>
          <w:p w14:paraId="27A44052" w14:textId="77777777" w:rsidR="00A34017" w:rsidRDefault="00A34017" w:rsidP="00AC5B18">
            <w:pPr>
              <w:pStyle w:val="ListParagraph"/>
              <w:ind w:left="0"/>
              <w:jc w:val="center"/>
              <w:rPr>
                <w:sz w:val="16"/>
                <w:szCs w:val="16"/>
              </w:rPr>
            </w:pPr>
            <w:r>
              <w:rPr>
                <w:sz w:val="16"/>
                <w:szCs w:val="16"/>
              </w:rPr>
              <w:t>Unit ID</w:t>
            </w:r>
          </w:p>
        </w:tc>
        <w:tc>
          <w:tcPr>
            <w:tcW w:w="1614" w:type="dxa"/>
            <w:shd w:val="clear" w:color="auto" w:fill="D9D9D9" w:themeFill="background1" w:themeFillShade="D9"/>
          </w:tcPr>
          <w:p w14:paraId="63445F95" w14:textId="77777777" w:rsidR="00A34017" w:rsidRDefault="00A34017" w:rsidP="00AC5B18">
            <w:pPr>
              <w:pStyle w:val="ListParagraph"/>
              <w:ind w:left="0"/>
              <w:jc w:val="center"/>
              <w:rPr>
                <w:sz w:val="16"/>
                <w:szCs w:val="16"/>
              </w:rPr>
            </w:pPr>
            <w:r>
              <w:rPr>
                <w:sz w:val="16"/>
                <w:szCs w:val="16"/>
              </w:rPr>
              <w:t>Unit Location</w:t>
            </w:r>
          </w:p>
        </w:tc>
        <w:tc>
          <w:tcPr>
            <w:tcW w:w="906" w:type="dxa"/>
            <w:shd w:val="clear" w:color="auto" w:fill="D9D9D9" w:themeFill="background1" w:themeFillShade="D9"/>
          </w:tcPr>
          <w:p w14:paraId="5113B025" w14:textId="77777777" w:rsidR="00A34017" w:rsidRDefault="00A34017" w:rsidP="00AC5B18">
            <w:pPr>
              <w:pStyle w:val="ListParagraph"/>
              <w:ind w:left="0"/>
              <w:jc w:val="center"/>
              <w:rPr>
                <w:sz w:val="16"/>
                <w:szCs w:val="16"/>
              </w:rPr>
            </w:pPr>
            <w:r>
              <w:rPr>
                <w:sz w:val="16"/>
                <w:szCs w:val="16"/>
              </w:rPr>
              <w:t>Unit Latitude</w:t>
            </w:r>
          </w:p>
        </w:tc>
        <w:tc>
          <w:tcPr>
            <w:tcW w:w="990" w:type="dxa"/>
            <w:shd w:val="clear" w:color="auto" w:fill="D9D9D9" w:themeFill="background1" w:themeFillShade="D9"/>
          </w:tcPr>
          <w:p w14:paraId="7B594D2F" w14:textId="77777777" w:rsidR="00A34017" w:rsidRDefault="00A34017" w:rsidP="00AC5B18">
            <w:pPr>
              <w:pStyle w:val="ListParagraph"/>
              <w:ind w:left="0"/>
              <w:jc w:val="center"/>
              <w:rPr>
                <w:sz w:val="16"/>
                <w:szCs w:val="16"/>
              </w:rPr>
            </w:pPr>
            <w:r>
              <w:rPr>
                <w:sz w:val="16"/>
                <w:szCs w:val="16"/>
              </w:rPr>
              <w:t>Unit Longitude</w:t>
            </w:r>
          </w:p>
        </w:tc>
      </w:tr>
      <w:tr w:rsidR="00A34017" w14:paraId="020ADC4E" w14:textId="77777777" w:rsidTr="00A34017">
        <w:tc>
          <w:tcPr>
            <w:tcW w:w="690" w:type="dxa"/>
          </w:tcPr>
          <w:p w14:paraId="25F1FE5D" w14:textId="77777777" w:rsidR="00A34017" w:rsidRDefault="00A34017" w:rsidP="009749E6">
            <w:pPr>
              <w:pStyle w:val="ListParagraph"/>
              <w:ind w:left="0"/>
              <w:rPr>
                <w:sz w:val="16"/>
                <w:szCs w:val="16"/>
              </w:rPr>
            </w:pPr>
            <w:r>
              <w:rPr>
                <w:sz w:val="16"/>
                <w:szCs w:val="16"/>
              </w:rPr>
              <w:t>VAPC</w:t>
            </w:r>
          </w:p>
        </w:tc>
        <w:tc>
          <w:tcPr>
            <w:tcW w:w="829" w:type="dxa"/>
          </w:tcPr>
          <w:p w14:paraId="4FB80FD9" w14:textId="77777777" w:rsidR="00A34017" w:rsidRDefault="00A34017" w:rsidP="009749E6">
            <w:pPr>
              <w:pStyle w:val="ListParagraph"/>
              <w:ind w:left="0"/>
              <w:rPr>
                <w:sz w:val="16"/>
                <w:szCs w:val="16"/>
              </w:rPr>
            </w:pPr>
            <w:r>
              <w:rPr>
                <w:sz w:val="16"/>
                <w:szCs w:val="16"/>
              </w:rPr>
              <w:t>Coal</w:t>
            </w:r>
          </w:p>
        </w:tc>
        <w:tc>
          <w:tcPr>
            <w:tcW w:w="839" w:type="dxa"/>
          </w:tcPr>
          <w:p w14:paraId="6344DE68" w14:textId="77777777" w:rsidR="00A34017" w:rsidRDefault="00A34017" w:rsidP="009749E6">
            <w:pPr>
              <w:pStyle w:val="ListParagraph"/>
              <w:ind w:left="0"/>
              <w:rPr>
                <w:sz w:val="16"/>
                <w:szCs w:val="16"/>
              </w:rPr>
            </w:pPr>
            <w:r>
              <w:rPr>
                <w:sz w:val="16"/>
                <w:szCs w:val="16"/>
              </w:rPr>
              <w:t>600</w:t>
            </w:r>
          </w:p>
        </w:tc>
        <w:tc>
          <w:tcPr>
            <w:tcW w:w="630" w:type="dxa"/>
          </w:tcPr>
          <w:p w14:paraId="64152F2B" w14:textId="77777777" w:rsidR="00A34017" w:rsidRDefault="00A34017" w:rsidP="009749E6">
            <w:pPr>
              <w:pStyle w:val="ListParagraph"/>
              <w:ind w:left="0"/>
              <w:rPr>
                <w:sz w:val="16"/>
                <w:szCs w:val="16"/>
              </w:rPr>
            </w:pPr>
            <w:r>
              <w:rPr>
                <w:sz w:val="16"/>
                <w:szCs w:val="16"/>
              </w:rPr>
              <w:t>3797</w:t>
            </w:r>
          </w:p>
        </w:tc>
        <w:tc>
          <w:tcPr>
            <w:tcW w:w="990" w:type="dxa"/>
          </w:tcPr>
          <w:p w14:paraId="1BBF7A56" w14:textId="77777777" w:rsidR="00A34017" w:rsidRDefault="00A34017" w:rsidP="009749E6">
            <w:pPr>
              <w:pStyle w:val="ListParagraph"/>
              <w:ind w:left="0"/>
              <w:rPr>
                <w:sz w:val="16"/>
                <w:szCs w:val="16"/>
              </w:rPr>
            </w:pPr>
            <w:r>
              <w:rPr>
                <w:sz w:val="16"/>
                <w:szCs w:val="16"/>
              </w:rPr>
              <w:t>NewUnit1</w:t>
            </w:r>
          </w:p>
        </w:tc>
        <w:tc>
          <w:tcPr>
            <w:tcW w:w="1614" w:type="dxa"/>
          </w:tcPr>
          <w:p w14:paraId="1BC4F66F" w14:textId="77777777" w:rsidR="00A34017" w:rsidRDefault="00A34017" w:rsidP="009749E6">
            <w:pPr>
              <w:pStyle w:val="ListParagraph"/>
              <w:ind w:left="0"/>
              <w:rPr>
                <w:sz w:val="16"/>
                <w:szCs w:val="16"/>
              </w:rPr>
            </w:pPr>
            <w:r>
              <w:rPr>
                <w:sz w:val="16"/>
                <w:szCs w:val="16"/>
              </w:rPr>
              <w:t>Chesterfield Power Station</w:t>
            </w:r>
          </w:p>
        </w:tc>
        <w:tc>
          <w:tcPr>
            <w:tcW w:w="906" w:type="dxa"/>
          </w:tcPr>
          <w:p w14:paraId="6E2EB4D9" w14:textId="77777777" w:rsidR="00A34017" w:rsidRDefault="00A34017" w:rsidP="009749E6">
            <w:pPr>
              <w:pStyle w:val="ListParagraph"/>
              <w:ind w:left="0"/>
              <w:rPr>
                <w:sz w:val="16"/>
                <w:szCs w:val="16"/>
              </w:rPr>
            </w:pPr>
            <w:r>
              <w:rPr>
                <w:sz w:val="16"/>
                <w:szCs w:val="16"/>
              </w:rPr>
              <w:t>37.374248</w:t>
            </w:r>
          </w:p>
        </w:tc>
        <w:tc>
          <w:tcPr>
            <w:tcW w:w="990" w:type="dxa"/>
          </w:tcPr>
          <w:p w14:paraId="10DCCF56" w14:textId="77777777" w:rsidR="00A34017" w:rsidRDefault="00A34017" w:rsidP="009749E6">
            <w:pPr>
              <w:pStyle w:val="ListParagraph"/>
              <w:ind w:left="0"/>
              <w:rPr>
                <w:sz w:val="16"/>
                <w:szCs w:val="16"/>
              </w:rPr>
            </w:pPr>
            <w:r>
              <w:rPr>
                <w:sz w:val="16"/>
                <w:szCs w:val="16"/>
              </w:rPr>
              <w:t>-77.405904</w:t>
            </w:r>
          </w:p>
        </w:tc>
      </w:tr>
      <w:tr w:rsidR="00A34017" w14:paraId="58E098D7" w14:textId="77777777" w:rsidTr="00A34017">
        <w:tc>
          <w:tcPr>
            <w:tcW w:w="690" w:type="dxa"/>
          </w:tcPr>
          <w:p w14:paraId="75B24971" w14:textId="77777777" w:rsidR="00A34017" w:rsidRDefault="00A34017" w:rsidP="009749E6">
            <w:pPr>
              <w:pStyle w:val="ListParagraph"/>
              <w:ind w:left="0"/>
              <w:rPr>
                <w:sz w:val="16"/>
                <w:szCs w:val="16"/>
              </w:rPr>
            </w:pPr>
            <w:r>
              <w:rPr>
                <w:sz w:val="16"/>
                <w:szCs w:val="16"/>
              </w:rPr>
              <w:t>VAPC</w:t>
            </w:r>
          </w:p>
        </w:tc>
        <w:tc>
          <w:tcPr>
            <w:tcW w:w="829" w:type="dxa"/>
          </w:tcPr>
          <w:p w14:paraId="53B85B3A" w14:textId="77777777" w:rsidR="00A34017" w:rsidRDefault="00A34017" w:rsidP="009749E6">
            <w:pPr>
              <w:pStyle w:val="ListParagraph"/>
              <w:ind w:left="0"/>
              <w:rPr>
                <w:sz w:val="16"/>
                <w:szCs w:val="16"/>
              </w:rPr>
            </w:pPr>
            <w:r>
              <w:rPr>
                <w:sz w:val="16"/>
                <w:szCs w:val="16"/>
              </w:rPr>
              <w:t>Coal</w:t>
            </w:r>
          </w:p>
        </w:tc>
        <w:tc>
          <w:tcPr>
            <w:tcW w:w="839" w:type="dxa"/>
          </w:tcPr>
          <w:p w14:paraId="6290B57B" w14:textId="77777777" w:rsidR="00A34017" w:rsidRDefault="00A34017" w:rsidP="009749E6">
            <w:pPr>
              <w:pStyle w:val="ListParagraph"/>
              <w:ind w:left="0"/>
              <w:rPr>
                <w:sz w:val="16"/>
                <w:szCs w:val="16"/>
              </w:rPr>
            </w:pPr>
            <w:r>
              <w:rPr>
                <w:sz w:val="16"/>
                <w:szCs w:val="16"/>
              </w:rPr>
              <w:t>600</w:t>
            </w:r>
          </w:p>
        </w:tc>
        <w:tc>
          <w:tcPr>
            <w:tcW w:w="630" w:type="dxa"/>
          </w:tcPr>
          <w:p w14:paraId="648F21B9" w14:textId="77777777" w:rsidR="00A34017" w:rsidRDefault="00A34017" w:rsidP="009749E6">
            <w:pPr>
              <w:pStyle w:val="ListParagraph"/>
              <w:ind w:left="0"/>
              <w:rPr>
                <w:sz w:val="16"/>
                <w:szCs w:val="16"/>
              </w:rPr>
            </w:pPr>
            <w:r>
              <w:rPr>
                <w:sz w:val="16"/>
                <w:szCs w:val="16"/>
              </w:rPr>
              <w:t>7213</w:t>
            </w:r>
          </w:p>
        </w:tc>
        <w:tc>
          <w:tcPr>
            <w:tcW w:w="990" w:type="dxa"/>
          </w:tcPr>
          <w:p w14:paraId="620DA194" w14:textId="77777777" w:rsidR="00A34017" w:rsidRDefault="00A34017" w:rsidP="009749E6">
            <w:pPr>
              <w:pStyle w:val="ListParagraph"/>
              <w:ind w:left="0"/>
              <w:rPr>
                <w:sz w:val="16"/>
                <w:szCs w:val="16"/>
              </w:rPr>
            </w:pPr>
            <w:r>
              <w:rPr>
                <w:sz w:val="16"/>
                <w:szCs w:val="16"/>
              </w:rPr>
              <w:t>NewUnit2</w:t>
            </w:r>
          </w:p>
        </w:tc>
        <w:tc>
          <w:tcPr>
            <w:tcW w:w="1614" w:type="dxa"/>
          </w:tcPr>
          <w:p w14:paraId="3FFC8FC5" w14:textId="77777777" w:rsidR="00A34017" w:rsidRDefault="00A34017" w:rsidP="009749E6">
            <w:pPr>
              <w:pStyle w:val="ListParagraph"/>
              <w:ind w:left="0"/>
              <w:rPr>
                <w:sz w:val="16"/>
                <w:szCs w:val="16"/>
              </w:rPr>
            </w:pPr>
            <w:r>
              <w:rPr>
                <w:sz w:val="16"/>
                <w:szCs w:val="16"/>
              </w:rPr>
              <w:t>Clover Power Station</w:t>
            </w:r>
          </w:p>
        </w:tc>
        <w:tc>
          <w:tcPr>
            <w:tcW w:w="906" w:type="dxa"/>
          </w:tcPr>
          <w:p w14:paraId="57244CB6" w14:textId="77777777" w:rsidR="00A34017" w:rsidRDefault="00A34017" w:rsidP="009749E6">
            <w:pPr>
              <w:pStyle w:val="ListParagraph"/>
              <w:ind w:left="0"/>
              <w:rPr>
                <w:sz w:val="16"/>
                <w:szCs w:val="16"/>
              </w:rPr>
            </w:pPr>
            <w:r>
              <w:rPr>
                <w:sz w:val="16"/>
                <w:szCs w:val="16"/>
              </w:rPr>
              <w:t>36.86846</w:t>
            </w:r>
          </w:p>
        </w:tc>
        <w:tc>
          <w:tcPr>
            <w:tcW w:w="990" w:type="dxa"/>
          </w:tcPr>
          <w:p w14:paraId="269FBB49" w14:textId="77777777" w:rsidR="00A34017" w:rsidRDefault="00A34017" w:rsidP="009749E6">
            <w:pPr>
              <w:pStyle w:val="ListParagraph"/>
              <w:ind w:left="0"/>
              <w:rPr>
                <w:sz w:val="16"/>
                <w:szCs w:val="16"/>
              </w:rPr>
            </w:pPr>
            <w:r>
              <w:rPr>
                <w:sz w:val="16"/>
                <w:szCs w:val="16"/>
              </w:rPr>
              <w:t>-78.7065</w:t>
            </w:r>
          </w:p>
        </w:tc>
      </w:tr>
    </w:tbl>
    <w:p w14:paraId="3B544839" w14:textId="77777777" w:rsidR="009749E6" w:rsidRDefault="009749E6" w:rsidP="009749E6">
      <w:pPr>
        <w:pStyle w:val="ListParagraph"/>
        <w:ind w:left="0"/>
      </w:pPr>
    </w:p>
    <w:p w14:paraId="2B637D90" w14:textId="77777777" w:rsidR="00D93B18" w:rsidRDefault="00D93B18">
      <w:pPr>
        <w:rPr>
          <w:u w:val="single"/>
        </w:rPr>
        <w:sectPr w:rsidR="00D93B18" w:rsidSect="009B7E5C">
          <w:type w:val="continuous"/>
          <w:pgSz w:w="12240" w:h="15840"/>
          <w:pgMar w:top="1440" w:right="1440" w:bottom="1440" w:left="1440" w:header="720" w:footer="720" w:gutter="0"/>
          <w:cols w:space="720"/>
          <w:docGrid w:linePitch="360"/>
        </w:sectPr>
      </w:pPr>
    </w:p>
    <w:p w14:paraId="22D4C266" w14:textId="77777777" w:rsidR="00D93B18" w:rsidRDefault="00D93B18">
      <w:pPr>
        <w:rPr>
          <w:u w:val="single"/>
        </w:rPr>
      </w:pPr>
    </w:p>
    <w:p w14:paraId="573288A9" w14:textId="77777777" w:rsidR="009B7E5C" w:rsidRDefault="009B7E5C" w:rsidP="009749E6">
      <w:pPr>
        <w:pStyle w:val="ListParagraph"/>
        <w:ind w:left="0"/>
      </w:pPr>
      <w:r>
        <w:rPr>
          <w:u w:val="single"/>
        </w:rPr>
        <w:t>Report 19.5:</w:t>
      </w:r>
      <w:r>
        <w:t xml:space="preserve">  “Print out a useful generation report by unit for stakeholder review”</w:t>
      </w:r>
    </w:p>
    <w:p w14:paraId="48B1B1C8" w14:textId="77777777" w:rsidR="009B7E5C" w:rsidRDefault="009B7E5C" w:rsidP="009749E6">
      <w:pPr>
        <w:pStyle w:val="ListParagraph"/>
        <w:ind w:left="0"/>
      </w:pPr>
    </w:p>
    <w:p w14:paraId="63FE1F32" w14:textId="77777777" w:rsidR="00633060" w:rsidRDefault="00633060" w:rsidP="009749E6">
      <w:pPr>
        <w:pStyle w:val="ListParagraph"/>
        <w:ind w:left="0"/>
      </w:pPr>
      <w:r>
        <w:lastRenderedPageBreak/>
        <w:t xml:space="preserve">After reviewing various report requirements, this report is nearly identical to </w:t>
      </w:r>
      <w:r w:rsidR="00242C93">
        <w:t xml:space="preserve">Report 23.5Y1.  Report 23.5Y1 should suffice for our needs.  </w:t>
      </w:r>
    </w:p>
    <w:p w14:paraId="26FF9D54" w14:textId="77777777" w:rsidR="00633060" w:rsidRDefault="00633060" w:rsidP="009749E6">
      <w:pPr>
        <w:pStyle w:val="ListParagraph"/>
        <w:ind w:left="0"/>
      </w:pPr>
    </w:p>
    <w:p w14:paraId="37436307" w14:textId="77777777" w:rsidR="009703D1" w:rsidRDefault="009703D1" w:rsidP="009B7E5C">
      <w:r>
        <w:rPr>
          <w:u w:val="single"/>
        </w:rPr>
        <w:t>Report 23Y1:</w:t>
      </w:r>
      <w:r>
        <w:t xml:space="preserve">  “Print out a useful report detailing all reserve capacity needed.”</w:t>
      </w:r>
    </w:p>
    <w:p w14:paraId="2F3AD045" w14:textId="77777777" w:rsidR="009703D1" w:rsidRDefault="009703D1" w:rsidP="009B7E5C"/>
    <w:p w14:paraId="7E54C0E7" w14:textId="77777777" w:rsidR="009703D1" w:rsidRDefault="009703D1" w:rsidP="009B7E5C">
      <w:r>
        <w:t xml:space="preserve">Respecting the </w:t>
      </w:r>
      <w:r w:rsidR="00992308">
        <w:t xml:space="preserve">reserve capacity </w:t>
      </w:r>
      <w:r>
        <w:t xml:space="preserve">requirements is necessary for a SIP quality output.  This report will be helpful to ensure that reserve capacity requirements are met, and where they are not met, </w:t>
      </w:r>
      <w:r w:rsidR="00992308">
        <w:t xml:space="preserve">this report will </w:t>
      </w:r>
      <w:r>
        <w:t>help identify the need for additional future capacity.</w:t>
      </w:r>
      <w:r w:rsidR="004304AA">
        <w:t xml:space="preserve">  This report will contain all hours o</w:t>
      </w:r>
      <w:r w:rsidR="00242C93">
        <w:t>f</w:t>
      </w:r>
      <w:r w:rsidR="004304AA">
        <w:t xml:space="preserve"> the future year, and should be sorted by fail/pass in the flag column showing which hours failed the reserve capacity requirements (fails should be first, then in hierarchy hour order)</w:t>
      </w:r>
      <w:r w:rsidR="00BC31D5">
        <w:t>.  This will be a fairly lengthy report.</w:t>
      </w:r>
    </w:p>
    <w:p w14:paraId="147955F5" w14:textId="77777777" w:rsidR="004466D8" w:rsidRDefault="004466D8" w:rsidP="009B7E5C"/>
    <w:p w14:paraId="0DE34B2F" w14:textId="77777777" w:rsidR="004466D8" w:rsidRDefault="004466D8" w:rsidP="005A4CF0">
      <w:pPr>
        <w:pStyle w:val="ListParagraph"/>
        <w:numPr>
          <w:ilvl w:val="0"/>
          <w:numId w:val="1"/>
        </w:numPr>
        <w:ind w:hanging="720"/>
      </w:pPr>
      <w:r>
        <w:t>ERTAC Region</w:t>
      </w:r>
    </w:p>
    <w:p w14:paraId="63C7FFDF" w14:textId="77777777" w:rsidR="004466D8" w:rsidRDefault="00156A9B" w:rsidP="005A4CF0">
      <w:pPr>
        <w:pStyle w:val="ListParagraph"/>
        <w:numPr>
          <w:ilvl w:val="0"/>
          <w:numId w:val="1"/>
        </w:numPr>
        <w:ind w:hanging="720"/>
      </w:pPr>
      <w:r>
        <w:t>Calendar ho</w:t>
      </w:r>
      <w:r w:rsidR="004304AA">
        <w:t>ur</w:t>
      </w:r>
    </w:p>
    <w:p w14:paraId="0AAFF7E4" w14:textId="77777777" w:rsidR="00156A9B" w:rsidRDefault="00156A9B" w:rsidP="005A4CF0">
      <w:pPr>
        <w:pStyle w:val="ListParagraph"/>
        <w:numPr>
          <w:ilvl w:val="0"/>
          <w:numId w:val="1"/>
        </w:numPr>
        <w:ind w:hanging="720"/>
      </w:pPr>
      <w:r>
        <w:t xml:space="preserve">Hierarchy hour </w:t>
      </w:r>
    </w:p>
    <w:p w14:paraId="1BC58C32" w14:textId="77777777" w:rsidR="004304AA" w:rsidRDefault="004304AA" w:rsidP="005A4CF0">
      <w:pPr>
        <w:pStyle w:val="ListParagraph"/>
        <w:numPr>
          <w:ilvl w:val="0"/>
          <w:numId w:val="1"/>
        </w:numPr>
        <w:ind w:hanging="720"/>
      </w:pPr>
      <w:r>
        <w:t>Pass/fail flag to show which hours did not meet the reserve capacity requirements</w:t>
      </w:r>
    </w:p>
    <w:p w14:paraId="04A00DA5" w14:textId="77777777" w:rsidR="00156A9B" w:rsidRDefault="00156A9B" w:rsidP="005A4CF0">
      <w:pPr>
        <w:pStyle w:val="ListParagraph"/>
        <w:numPr>
          <w:ilvl w:val="0"/>
          <w:numId w:val="1"/>
        </w:numPr>
        <w:ind w:hanging="720"/>
      </w:pPr>
      <w:r>
        <w:t>Hourly amount needed for reserve capacity (MW-hrs)</w:t>
      </w:r>
    </w:p>
    <w:p w14:paraId="0B381E41" w14:textId="77777777" w:rsidR="00FA2A43" w:rsidRDefault="00156A9B" w:rsidP="00FA2A43">
      <w:pPr>
        <w:pStyle w:val="ListParagraph"/>
        <w:numPr>
          <w:ilvl w:val="0"/>
          <w:numId w:val="1"/>
        </w:numPr>
        <w:ind w:hanging="720"/>
      </w:pPr>
      <w:r>
        <w:t xml:space="preserve">Hourly amount available for reserve capacity </w:t>
      </w:r>
      <w:r w:rsidR="00FA2A43">
        <w:t xml:space="preserve">without transfers </w:t>
      </w:r>
      <w:r>
        <w:t>(MW-hrs)</w:t>
      </w:r>
      <w:r w:rsidR="00FA2A43" w:rsidRPr="00FA2A43">
        <w:t xml:space="preserve"> </w:t>
      </w:r>
    </w:p>
    <w:p w14:paraId="02ED56A5" w14:textId="77777777" w:rsidR="00156A9B" w:rsidRDefault="00FA2A43" w:rsidP="00FA2A43">
      <w:pPr>
        <w:pStyle w:val="ListParagraph"/>
        <w:numPr>
          <w:ilvl w:val="0"/>
          <w:numId w:val="1"/>
        </w:numPr>
        <w:ind w:hanging="720"/>
      </w:pPr>
      <w:r>
        <w:t>Hourly amount available for reserve capacity with transfers (MW-hrs)</w:t>
      </w:r>
    </w:p>
    <w:p w14:paraId="66219FCD" w14:textId="77777777" w:rsidR="00156A9B" w:rsidRDefault="00156A9B" w:rsidP="005A4CF0">
      <w:pPr>
        <w:pStyle w:val="ListParagraph"/>
        <w:numPr>
          <w:ilvl w:val="0"/>
          <w:numId w:val="1"/>
        </w:numPr>
        <w:ind w:hanging="720"/>
      </w:pPr>
      <w:r>
        <w:t>Hourly de</w:t>
      </w:r>
      <w:r w:rsidR="004304AA">
        <w:t>ficit, which will contain a number only if there is a deficit. (needed-available, MW-hrs)</w:t>
      </w:r>
    </w:p>
    <w:p w14:paraId="32FC6D98" w14:textId="77777777" w:rsidR="004466D8" w:rsidRDefault="004466D8" w:rsidP="009B7E5C"/>
    <w:p w14:paraId="19051CD7" w14:textId="77777777" w:rsidR="00331771" w:rsidRDefault="00331771" w:rsidP="009B7E5C">
      <w:r>
        <w:t>Report Name:  Reserve_Capacity_Needed</w:t>
      </w:r>
      <w:r w:rsidR="00FA2A43">
        <w:t xml:space="preserve"> (version 2)</w:t>
      </w:r>
    </w:p>
    <w:p w14:paraId="7430158E" w14:textId="77777777" w:rsidR="00331771" w:rsidRDefault="00331771" w:rsidP="009B7E5C"/>
    <w:tbl>
      <w:tblPr>
        <w:tblStyle w:val="TableGrid"/>
        <w:tblW w:w="0" w:type="auto"/>
        <w:tblLook w:val="04A0" w:firstRow="1" w:lastRow="0" w:firstColumn="1" w:lastColumn="0" w:noHBand="0" w:noVBand="1"/>
      </w:tblPr>
      <w:tblGrid>
        <w:gridCol w:w="738"/>
        <w:gridCol w:w="810"/>
        <w:gridCol w:w="900"/>
        <w:gridCol w:w="1620"/>
        <w:gridCol w:w="990"/>
        <w:gridCol w:w="1440"/>
        <w:gridCol w:w="1440"/>
        <w:gridCol w:w="1620"/>
      </w:tblGrid>
      <w:tr w:rsidR="00FA2A43" w14:paraId="5A390684" w14:textId="77777777" w:rsidTr="00FA2A43">
        <w:tc>
          <w:tcPr>
            <w:tcW w:w="738" w:type="dxa"/>
            <w:shd w:val="clear" w:color="auto" w:fill="D9D9D9" w:themeFill="background1" w:themeFillShade="D9"/>
          </w:tcPr>
          <w:p w14:paraId="73B7E44A" w14:textId="77777777" w:rsidR="00FA2A43" w:rsidRPr="00FA2A43" w:rsidRDefault="00FA2A43" w:rsidP="00BC31D5">
            <w:pPr>
              <w:jc w:val="center"/>
              <w:rPr>
                <w:sz w:val="16"/>
                <w:szCs w:val="16"/>
              </w:rPr>
            </w:pPr>
            <w:r w:rsidRPr="00FA2A43">
              <w:rPr>
                <w:sz w:val="16"/>
                <w:szCs w:val="16"/>
              </w:rPr>
              <w:t>ERTAC Region</w:t>
            </w:r>
          </w:p>
        </w:tc>
        <w:tc>
          <w:tcPr>
            <w:tcW w:w="810" w:type="dxa"/>
            <w:shd w:val="clear" w:color="auto" w:fill="D9D9D9" w:themeFill="background1" w:themeFillShade="D9"/>
          </w:tcPr>
          <w:p w14:paraId="70BDE6E3" w14:textId="77777777" w:rsidR="00FA2A43" w:rsidRPr="00FA2A43" w:rsidRDefault="00FA2A43" w:rsidP="00BC31D5">
            <w:pPr>
              <w:jc w:val="center"/>
              <w:rPr>
                <w:sz w:val="16"/>
                <w:szCs w:val="16"/>
              </w:rPr>
            </w:pPr>
            <w:r w:rsidRPr="00FA2A43">
              <w:rPr>
                <w:sz w:val="16"/>
                <w:szCs w:val="16"/>
              </w:rPr>
              <w:t>Calendar hour</w:t>
            </w:r>
          </w:p>
        </w:tc>
        <w:tc>
          <w:tcPr>
            <w:tcW w:w="900" w:type="dxa"/>
            <w:shd w:val="clear" w:color="auto" w:fill="D9D9D9" w:themeFill="background1" w:themeFillShade="D9"/>
          </w:tcPr>
          <w:p w14:paraId="404F83FB" w14:textId="77777777" w:rsidR="00FA2A43" w:rsidRPr="00FA2A43" w:rsidRDefault="00FA2A43" w:rsidP="00BC31D5">
            <w:pPr>
              <w:jc w:val="center"/>
              <w:rPr>
                <w:sz w:val="16"/>
                <w:szCs w:val="16"/>
              </w:rPr>
            </w:pPr>
            <w:r w:rsidRPr="00FA2A43">
              <w:rPr>
                <w:sz w:val="16"/>
                <w:szCs w:val="16"/>
              </w:rPr>
              <w:t>Hierarchy hour</w:t>
            </w:r>
          </w:p>
        </w:tc>
        <w:tc>
          <w:tcPr>
            <w:tcW w:w="1620" w:type="dxa"/>
            <w:shd w:val="clear" w:color="auto" w:fill="D9D9D9" w:themeFill="background1" w:themeFillShade="D9"/>
          </w:tcPr>
          <w:p w14:paraId="45871537" w14:textId="77777777" w:rsidR="00FA2A43" w:rsidRPr="00FA2A43" w:rsidRDefault="00FA2A43" w:rsidP="00BC31D5">
            <w:pPr>
              <w:jc w:val="center"/>
              <w:rPr>
                <w:sz w:val="16"/>
                <w:szCs w:val="16"/>
              </w:rPr>
            </w:pPr>
            <w:r w:rsidRPr="00FA2A43">
              <w:rPr>
                <w:sz w:val="16"/>
                <w:szCs w:val="16"/>
              </w:rPr>
              <w:t>Pass/fail for reserve capacity requirements</w:t>
            </w:r>
          </w:p>
        </w:tc>
        <w:tc>
          <w:tcPr>
            <w:tcW w:w="990" w:type="dxa"/>
            <w:shd w:val="clear" w:color="auto" w:fill="D9D9D9" w:themeFill="background1" w:themeFillShade="D9"/>
          </w:tcPr>
          <w:p w14:paraId="6A45C16F" w14:textId="77777777" w:rsidR="00FA2A43" w:rsidRPr="00FA2A43" w:rsidRDefault="00FA2A43" w:rsidP="00BC31D5">
            <w:pPr>
              <w:jc w:val="center"/>
              <w:rPr>
                <w:sz w:val="16"/>
                <w:szCs w:val="16"/>
              </w:rPr>
            </w:pPr>
            <w:r w:rsidRPr="00FA2A43">
              <w:rPr>
                <w:sz w:val="16"/>
                <w:szCs w:val="16"/>
              </w:rPr>
              <w:t>Reserve capacity needed</w:t>
            </w:r>
          </w:p>
        </w:tc>
        <w:tc>
          <w:tcPr>
            <w:tcW w:w="1440" w:type="dxa"/>
            <w:shd w:val="clear" w:color="auto" w:fill="D9D9D9" w:themeFill="background1" w:themeFillShade="D9"/>
          </w:tcPr>
          <w:p w14:paraId="111AB317" w14:textId="77777777" w:rsidR="00FA2A43" w:rsidRPr="00FA2A43" w:rsidRDefault="00FA2A43" w:rsidP="00FA2A43">
            <w:pPr>
              <w:jc w:val="center"/>
              <w:rPr>
                <w:rFonts w:ascii="Calibri" w:hAnsi="Calibri"/>
                <w:color w:val="000000"/>
                <w:sz w:val="16"/>
                <w:szCs w:val="16"/>
              </w:rPr>
            </w:pPr>
            <w:r w:rsidRPr="00FA2A43">
              <w:rPr>
                <w:rFonts w:ascii="Calibri" w:hAnsi="Calibri"/>
                <w:color w:val="000000"/>
                <w:sz w:val="16"/>
                <w:szCs w:val="16"/>
              </w:rPr>
              <w:t>Amount available without transfers</w:t>
            </w:r>
          </w:p>
          <w:p w14:paraId="4855452F" w14:textId="77777777" w:rsidR="00FA2A43" w:rsidRPr="00FA2A43" w:rsidRDefault="00FA2A43" w:rsidP="00BC31D5">
            <w:pPr>
              <w:jc w:val="center"/>
              <w:rPr>
                <w:sz w:val="16"/>
                <w:szCs w:val="16"/>
              </w:rPr>
            </w:pPr>
          </w:p>
        </w:tc>
        <w:tc>
          <w:tcPr>
            <w:tcW w:w="1440" w:type="dxa"/>
            <w:shd w:val="clear" w:color="auto" w:fill="D9D9D9" w:themeFill="background1" w:themeFillShade="D9"/>
          </w:tcPr>
          <w:p w14:paraId="0A4BEF06" w14:textId="77777777" w:rsidR="00FA2A43" w:rsidRPr="00FA2A43" w:rsidRDefault="00FA2A43" w:rsidP="00FA2A43">
            <w:pPr>
              <w:jc w:val="center"/>
              <w:rPr>
                <w:rFonts w:ascii="Calibri" w:hAnsi="Calibri"/>
                <w:color w:val="000000"/>
                <w:sz w:val="16"/>
                <w:szCs w:val="16"/>
              </w:rPr>
            </w:pPr>
            <w:r w:rsidRPr="00FA2A43">
              <w:rPr>
                <w:rFonts w:ascii="Calibri" w:hAnsi="Calibri"/>
                <w:color w:val="000000"/>
                <w:sz w:val="16"/>
                <w:szCs w:val="16"/>
              </w:rPr>
              <w:t>Amount available including transfers</w:t>
            </w:r>
          </w:p>
          <w:p w14:paraId="1E1D6F94" w14:textId="77777777" w:rsidR="00FA2A43" w:rsidRPr="00FA2A43" w:rsidRDefault="00FA2A43" w:rsidP="00BC31D5">
            <w:pPr>
              <w:jc w:val="center"/>
              <w:rPr>
                <w:sz w:val="16"/>
                <w:szCs w:val="16"/>
              </w:rPr>
            </w:pPr>
          </w:p>
        </w:tc>
        <w:tc>
          <w:tcPr>
            <w:tcW w:w="1620" w:type="dxa"/>
            <w:shd w:val="clear" w:color="auto" w:fill="D9D9D9" w:themeFill="background1" w:themeFillShade="D9"/>
          </w:tcPr>
          <w:p w14:paraId="6A4E55A8" w14:textId="77777777" w:rsidR="00FA2A43" w:rsidRPr="00FA2A43" w:rsidRDefault="00FA2A43" w:rsidP="00BC31D5">
            <w:pPr>
              <w:jc w:val="center"/>
              <w:rPr>
                <w:sz w:val="16"/>
                <w:szCs w:val="16"/>
              </w:rPr>
            </w:pPr>
            <w:r w:rsidRPr="00FA2A43">
              <w:rPr>
                <w:sz w:val="16"/>
                <w:szCs w:val="16"/>
              </w:rPr>
              <w:t>Deficit (MW-hrs)</w:t>
            </w:r>
          </w:p>
        </w:tc>
      </w:tr>
      <w:tr w:rsidR="00FA2A43" w14:paraId="5492A301" w14:textId="77777777" w:rsidTr="00FA2A43">
        <w:tc>
          <w:tcPr>
            <w:tcW w:w="738" w:type="dxa"/>
          </w:tcPr>
          <w:p w14:paraId="58BBD2CA" w14:textId="77777777" w:rsidR="00FA2A43" w:rsidRPr="00FA2A43" w:rsidRDefault="00FA2A43" w:rsidP="00FA2A43">
            <w:pPr>
              <w:rPr>
                <w:sz w:val="16"/>
                <w:szCs w:val="16"/>
              </w:rPr>
            </w:pPr>
            <w:r w:rsidRPr="00FA2A43">
              <w:rPr>
                <w:sz w:val="16"/>
                <w:szCs w:val="16"/>
              </w:rPr>
              <w:t>VAPC</w:t>
            </w:r>
          </w:p>
        </w:tc>
        <w:tc>
          <w:tcPr>
            <w:tcW w:w="810" w:type="dxa"/>
          </w:tcPr>
          <w:p w14:paraId="38926B3F" w14:textId="77777777" w:rsidR="00FA2A43" w:rsidRPr="00FA2A43" w:rsidRDefault="00FA2A43" w:rsidP="00FA2A43">
            <w:pPr>
              <w:rPr>
                <w:sz w:val="16"/>
                <w:szCs w:val="16"/>
              </w:rPr>
            </w:pPr>
            <w:r w:rsidRPr="00FA2A43">
              <w:rPr>
                <w:sz w:val="16"/>
                <w:szCs w:val="16"/>
              </w:rPr>
              <w:t>4,502</w:t>
            </w:r>
          </w:p>
        </w:tc>
        <w:tc>
          <w:tcPr>
            <w:tcW w:w="900" w:type="dxa"/>
          </w:tcPr>
          <w:p w14:paraId="64291DE3" w14:textId="77777777" w:rsidR="00FA2A43" w:rsidRPr="00FA2A43" w:rsidRDefault="00FA2A43" w:rsidP="00FA2A43">
            <w:pPr>
              <w:rPr>
                <w:sz w:val="16"/>
                <w:szCs w:val="16"/>
              </w:rPr>
            </w:pPr>
            <w:r w:rsidRPr="00FA2A43">
              <w:rPr>
                <w:sz w:val="16"/>
                <w:szCs w:val="16"/>
              </w:rPr>
              <w:t>1</w:t>
            </w:r>
          </w:p>
        </w:tc>
        <w:tc>
          <w:tcPr>
            <w:tcW w:w="1620" w:type="dxa"/>
          </w:tcPr>
          <w:p w14:paraId="186C6AAE" w14:textId="77777777" w:rsidR="00FA2A43" w:rsidRPr="00FA2A43" w:rsidRDefault="00FA2A43" w:rsidP="00FA2A43">
            <w:pPr>
              <w:rPr>
                <w:sz w:val="16"/>
                <w:szCs w:val="16"/>
              </w:rPr>
            </w:pPr>
            <w:r w:rsidRPr="00FA2A43">
              <w:rPr>
                <w:sz w:val="16"/>
                <w:szCs w:val="16"/>
              </w:rPr>
              <w:t>F</w:t>
            </w:r>
          </w:p>
        </w:tc>
        <w:tc>
          <w:tcPr>
            <w:tcW w:w="990" w:type="dxa"/>
          </w:tcPr>
          <w:p w14:paraId="12454731" w14:textId="77777777" w:rsidR="00FA2A43" w:rsidRPr="00FA2A43" w:rsidRDefault="00FA2A43" w:rsidP="00FA2A43">
            <w:pPr>
              <w:rPr>
                <w:sz w:val="16"/>
                <w:szCs w:val="16"/>
              </w:rPr>
            </w:pPr>
            <w:r w:rsidRPr="00FA2A43">
              <w:rPr>
                <w:sz w:val="16"/>
                <w:szCs w:val="16"/>
              </w:rPr>
              <w:t>750</w:t>
            </w:r>
          </w:p>
        </w:tc>
        <w:tc>
          <w:tcPr>
            <w:tcW w:w="1440" w:type="dxa"/>
          </w:tcPr>
          <w:p w14:paraId="06C8DC33" w14:textId="77777777" w:rsidR="00FA2A43" w:rsidRPr="00FA2A43" w:rsidRDefault="00FA2A43" w:rsidP="00FA2A43">
            <w:pPr>
              <w:rPr>
                <w:sz w:val="16"/>
                <w:szCs w:val="16"/>
              </w:rPr>
            </w:pPr>
            <w:r w:rsidRPr="00FA2A43">
              <w:rPr>
                <w:sz w:val="16"/>
                <w:szCs w:val="16"/>
              </w:rPr>
              <w:t>400</w:t>
            </w:r>
          </w:p>
        </w:tc>
        <w:tc>
          <w:tcPr>
            <w:tcW w:w="1440" w:type="dxa"/>
          </w:tcPr>
          <w:p w14:paraId="62B4493F" w14:textId="77777777" w:rsidR="00FA2A43" w:rsidRPr="00FA2A43" w:rsidRDefault="00FA2A43" w:rsidP="00FA2A43">
            <w:pPr>
              <w:rPr>
                <w:sz w:val="16"/>
                <w:szCs w:val="16"/>
              </w:rPr>
            </w:pPr>
            <w:r>
              <w:rPr>
                <w:sz w:val="16"/>
                <w:szCs w:val="16"/>
              </w:rPr>
              <w:t>3</w:t>
            </w:r>
            <w:r w:rsidRPr="00FA2A43">
              <w:rPr>
                <w:sz w:val="16"/>
                <w:szCs w:val="16"/>
              </w:rPr>
              <w:t>00</w:t>
            </w:r>
          </w:p>
        </w:tc>
        <w:tc>
          <w:tcPr>
            <w:tcW w:w="1620" w:type="dxa"/>
          </w:tcPr>
          <w:p w14:paraId="396AE2FC" w14:textId="77777777" w:rsidR="00FA2A43" w:rsidRPr="00FA2A43" w:rsidRDefault="00FA2A43" w:rsidP="00FA2A43">
            <w:pPr>
              <w:rPr>
                <w:sz w:val="16"/>
                <w:szCs w:val="16"/>
              </w:rPr>
            </w:pPr>
            <w:r>
              <w:rPr>
                <w:sz w:val="16"/>
                <w:szCs w:val="16"/>
              </w:rPr>
              <w:t>4</w:t>
            </w:r>
            <w:r w:rsidRPr="00FA2A43">
              <w:rPr>
                <w:sz w:val="16"/>
                <w:szCs w:val="16"/>
              </w:rPr>
              <w:t>50</w:t>
            </w:r>
          </w:p>
        </w:tc>
      </w:tr>
      <w:tr w:rsidR="00FA2A43" w14:paraId="739C66B4" w14:textId="77777777" w:rsidTr="00FA2A43">
        <w:tc>
          <w:tcPr>
            <w:tcW w:w="738" w:type="dxa"/>
          </w:tcPr>
          <w:p w14:paraId="188445D1" w14:textId="77777777" w:rsidR="00FA2A43" w:rsidRPr="00FA2A43" w:rsidRDefault="00FA2A43" w:rsidP="00FA2A43">
            <w:pPr>
              <w:rPr>
                <w:sz w:val="16"/>
                <w:szCs w:val="16"/>
              </w:rPr>
            </w:pPr>
            <w:r w:rsidRPr="00FA2A43">
              <w:rPr>
                <w:sz w:val="16"/>
                <w:szCs w:val="16"/>
              </w:rPr>
              <w:t>VAPC</w:t>
            </w:r>
          </w:p>
        </w:tc>
        <w:tc>
          <w:tcPr>
            <w:tcW w:w="810" w:type="dxa"/>
          </w:tcPr>
          <w:p w14:paraId="25771E59" w14:textId="77777777" w:rsidR="00FA2A43" w:rsidRPr="00FA2A43" w:rsidRDefault="00FA2A43" w:rsidP="00FA2A43">
            <w:pPr>
              <w:rPr>
                <w:sz w:val="16"/>
                <w:szCs w:val="16"/>
              </w:rPr>
            </w:pPr>
            <w:r w:rsidRPr="00FA2A43">
              <w:rPr>
                <w:sz w:val="16"/>
                <w:szCs w:val="16"/>
              </w:rPr>
              <w:t>4,503</w:t>
            </w:r>
          </w:p>
        </w:tc>
        <w:tc>
          <w:tcPr>
            <w:tcW w:w="900" w:type="dxa"/>
          </w:tcPr>
          <w:p w14:paraId="65D3F161" w14:textId="77777777" w:rsidR="00FA2A43" w:rsidRPr="00FA2A43" w:rsidRDefault="00FA2A43" w:rsidP="00FA2A43">
            <w:pPr>
              <w:rPr>
                <w:sz w:val="16"/>
                <w:szCs w:val="16"/>
              </w:rPr>
            </w:pPr>
            <w:r w:rsidRPr="00FA2A43">
              <w:rPr>
                <w:sz w:val="16"/>
                <w:szCs w:val="16"/>
              </w:rPr>
              <w:t>2</w:t>
            </w:r>
          </w:p>
        </w:tc>
        <w:tc>
          <w:tcPr>
            <w:tcW w:w="1620" w:type="dxa"/>
          </w:tcPr>
          <w:p w14:paraId="0EE00729" w14:textId="77777777" w:rsidR="00FA2A43" w:rsidRPr="00FA2A43" w:rsidRDefault="00FA2A43" w:rsidP="00FA2A43">
            <w:pPr>
              <w:rPr>
                <w:sz w:val="16"/>
                <w:szCs w:val="16"/>
              </w:rPr>
            </w:pPr>
            <w:r w:rsidRPr="00FA2A43">
              <w:rPr>
                <w:sz w:val="16"/>
                <w:szCs w:val="16"/>
              </w:rPr>
              <w:t>F</w:t>
            </w:r>
          </w:p>
        </w:tc>
        <w:tc>
          <w:tcPr>
            <w:tcW w:w="990" w:type="dxa"/>
          </w:tcPr>
          <w:p w14:paraId="437F591B" w14:textId="77777777" w:rsidR="00FA2A43" w:rsidRPr="00FA2A43" w:rsidRDefault="00FA2A43" w:rsidP="00FA2A43">
            <w:pPr>
              <w:rPr>
                <w:sz w:val="16"/>
                <w:szCs w:val="16"/>
              </w:rPr>
            </w:pPr>
            <w:r w:rsidRPr="00FA2A43">
              <w:rPr>
                <w:sz w:val="16"/>
                <w:szCs w:val="16"/>
              </w:rPr>
              <w:t>750</w:t>
            </w:r>
          </w:p>
        </w:tc>
        <w:tc>
          <w:tcPr>
            <w:tcW w:w="1440" w:type="dxa"/>
          </w:tcPr>
          <w:p w14:paraId="078A36E8" w14:textId="77777777" w:rsidR="00FA2A43" w:rsidRPr="00FA2A43" w:rsidRDefault="00FA2A43" w:rsidP="00FA2A43">
            <w:pPr>
              <w:rPr>
                <w:sz w:val="16"/>
                <w:szCs w:val="16"/>
              </w:rPr>
            </w:pPr>
            <w:r w:rsidRPr="00FA2A43">
              <w:rPr>
                <w:sz w:val="16"/>
                <w:szCs w:val="16"/>
              </w:rPr>
              <w:t>402</w:t>
            </w:r>
          </w:p>
        </w:tc>
        <w:tc>
          <w:tcPr>
            <w:tcW w:w="1440" w:type="dxa"/>
          </w:tcPr>
          <w:p w14:paraId="5C690A71" w14:textId="77777777" w:rsidR="00FA2A43" w:rsidRPr="00FA2A43" w:rsidRDefault="00FA2A43" w:rsidP="00FA2A43">
            <w:pPr>
              <w:rPr>
                <w:sz w:val="16"/>
                <w:szCs w:val="16"/>
              </w:rPr>
            </w:pPr>
            <w:r w:rsidRPr="00FA2A43">
              <w:rPr>
                <w:sz w:val="16"/>
                <w:szCs w:val="16"/>
              </w:rPr>
              <w:t>402</w:t>
            </w:r>
          </w:p>
        </w:tc>
        <w:tc>
          <w:tcPr>
            <w:tcW w:w="1620" w:type="dxa"/>
          </w:tcPr>
          <w:p w14:paraId="44C278AD" w14:textId="77777777" w:rsidR="00FA2A43" w:rsidRPr="00FA2A43" w:rsidRDefault="00FA2A43" w:rsidP="00FA2A43">
            <w:pPr>
              <w:rPr>
                <w:sz w:val="16"/>
                <w:szCs w:val="16"/>
              </w:rPr>
            </w:pPr>
            <w:r w:rsidRPr="00FA2A43">
              <w:rPr>
                <w:sz w:val="16"/>
                <w:szCs w:val="16"/>
              </w:rPr>
              <w:t>348</w:t>
            </w:r>
          </w:p>
        </w:tc>
      </w:tr>
      <w:tr w:rsidR="00FA2A43" w14:paraId="0DD2EBA6" w14:textId="77777777" w:rsidTr="00FA2A43">
        <w:tc>
          <w:tcPr>
            <w:tcW w:w="738" w:type="dxa"/>
          </w:tcPr>
          <w:p w14:paraId="521CE9C5" w14:textId="77777777" w:rsidR="00FA2A43" w:rsidRPr="00FA2A43" w:rsidRDefault="00FA2A43" w:rsidP="00FA2A43">
            <w:pPr>
              <w:rPr>
                <w:sz w:val="16"/>
                <w:szCs w:val="16"/>
              </w:rPr>
            </w:pPr>
            <w:r w:rsidRPr="00FA2A43">
              <w:rPr>
                <w:sz w:val="16"/>
                <w:szCs w:val="16"/>
              </w:rPr>
              <w:t>VACP</w:t>
            </w:r>
          </w:p>
        </w:tc>
        <w:tc>
          <w:tcPr>
            <w:tcW w:w="810" w:type="dxa"/>
          </w:tcPr>
          <w:p w14:paraId="3A411770" w14:textId="77777777" w:rsidR="00FA2A43" w:rsidRPr="00FA2A43" w:rsidRDefault="00FA2A43" w:rsidP="00FA2A43">
            <w:pPr>
              <w:rPr>
                <w:sz w:val="16"/>
                <w:szCs w:val="16"/>
              </w:rPr>
            </w:pPr>
            <w:r w:rsidRPr="00FA2A43">
              <w:rPr>
                <w:sz w:val="16"/>
                <w:szCs w:val="16"/>
              </w:rPr>
              <w:t>5,203</w:t>
            </w:r>
          </w:p>
        </w:tc>
        <w:tc>
          <w:tcPr>
            <w:tcW w:w="900" w:type="dxa"/>
          </w:tcPr>
          <w:p w14:paraId="6E2CFA9A" w14:textId="77777777" w:rsidR="00FA2A43" w:rsidRPr="00FA2A43" w:rsidRDefault="00FA2A43" w:rsidP="00FA2A43">
            <w:pPr>
              <w:rPr>
                <w:sz w:val="16"/>
                <w:szCs w:val="16"/>
              </w:rPr>
            </w:pPr>
            <w:r w:rsidRPr="00FA2A43">
              <w:rPr>
                <w:sz w:val="16"/>
                <w:szCs w:val="16"/>
              </w:rPr>
              <w:t>3</w:t>
            </w:r>
          </w:p>
        </w:tc>
        <w:tc>
          <w:tcPr>
            <w:tcW w:w="1620" w:type="dxa"/>
          </w:tcPr>
          <w:p w14:paraId="4E96DAC2" w14:textId="77777777" w:rsidR="00FA2A43" w:rsidRPr="00FA2A43" w:rsidRDefault="00FA2A43" w:rsidP="00FA2A43">
            <w:pPr>
              <w:rPr>
                <w:sz w:val="16"/>
                <w:szCs w:val="16"/>
              </w:rPr>
            </w:pPr>
            <w:r w:rsidRPr="00FA2A43">
              <w:rPr>
                <w:sz w:val="16"/>
                <w:szCs w:val="16"/>
              </w:rPr>
              <w:t>F</w:t>
            </w:r>
          </w:p>
        </w:tc>
        <w:tc>
          <w:tcPr>
            <w:tcW w:w="990" w:type="dxa"/>
          </w:tcPr>
          <w:p w14:paraId="0C532536" w14:textId="77777777" w:rsidR="00FA2A43" w:rsidRPr="00FA2A43" w:rsidRDefault="00FA2A43" w:rsidP="00FA2A43">
            <w:pPr>
              <w:rPr>
                <w:sz w:val="16"/>
                <w:szCs w:val="16"/>
              </w:rPr>
            </w:pPr>
            <w:r w:rsidRPr="00FA2A43">
              <w:rPr>
                <w:sz w:val="16"/>
                <w:szCs w:val="16"/>
              </w:rPr>
              <w:t>750</w:t>
            </w:r>
          </w:p>
        </w:tc>
        <w:tc>
          <w:tcPr>
            <w:tcW w:w="1440" w:type="dxa"/>
          </w:tcPr>
          <w:p w14:paraId="6CC74F32" w14:textId="77777777" w:rsidR="00FA2A43" w:rsidRPr="00FA2A43" w:rsidRDefault="00FA2A43" w:rsidP="00FA2A43">
            <w:pPr>
              <w:rPr>
                <w:sz w:val="16"/>
                <w:szCs w:val="16"/>
              </w:rPr>
            </w:pPr>
            <w:r w:rsidRPr="00FA2A43">
              <w:rPr>
                <w:sz w:val="16"/>
                <w:szCs w:val="16"/>
              </w:rPr>
              <w:t>500</w:t>
            </w:r>
          </w:p>
        </w:tc>
        <w:tc>
          <w:tcPr>
            <w:tcW w:w="1440" w:type="dxa"/>
          </w:tcPr>
          <w:p w14:paraId="3536356A" w14:textId="77777777" w:rsidR="00FA2A43" w:rsidRPr="00FA2A43" w:rsidRDefault="00FA2A43" w:rsidP="00FA2A43">
            <w:pPr>
              <w:rPr>
                <w:sz w:val="16"/>
                <w:szCs w:val="16"/>
              </w:rPr>
            </w:pPr>
            <w:r w:rsidRPr="00FA2A43">
              <w:rPr>
                <w:sz w:val="16"/>
                <w:szCs w:val="16"/>
              </w:rPr>
              <w:t>500</w:t>
            </w:r>
          </w:p>
        </w:tc>
        <w:tc>
          <w:tcPr>
            <w:tcW w:w="1620" w:type="dxa"/>
          </w:tcPr>
          <w:p w14:paraId="7BABEDE9" w14:textId="77777777" w:rsidR="00FA2A43" w:rsidRPr="00FA2A43" w:rsidRDefault="00FA2A43" w:rsidP="00FA2A43">
            <w:pPr>
              <w:rPr>
                <w:sz w:val="16"/>
                <w:szCs w:val="16"/>
              </w:rPr>
            </w:pPr>
            <w:r w:rsidRPr="00FA2A43">
              <w:rPr>
                <w:sz w:val="16"/>
                <w:szCs w:val="16"/>
              </w:rPr>
              <w:t>250</w:t>
            </w:r>
          </w:p>
        </w:tc>
      </w:tr>
      <w:tr w:rsidR="00FA2A43" w14:paraId="16BFD34B" w14:textId="77777777" w:rsidTr="00FA2A43">
        <w:tc>
          <w:tcPr>
            <w:tcW w:w="738" w:type="dxa"/>
          </w:tcPr>
          <w:p w14:paraId="6FA6F746" w14:textId="77777777" w:rsidR="00FA2A43" w:rsidRPr="00FA2A43" w:rsidRDefault="00FA2A43" w:rsidP="00FA2A43">
            <w:pPr>
              <w:rPr>
                <w:sz w:val="16"/>
                <w:szCs w:val="16"/>
              </w:rPr>
            </w:pPr>
            <w:r w:rsidRPr="00FA2A43">
              <w:rPr>
                <w:sz w:val="16"/>
                <w:szCs w:val="16"/>
              </w:rPr>
              <w:t>VACP</w:t>
            </w:r>
          </w:p>
        </w:tc>
        <w:tc>
          <w:tcPr>
            <w:tcW w:w="810" w:type="dxa"/>
          </w:tcPr>
          <w:p w14:paraId="73692C91" w14:textId="77777777" w:rsidR="00FA2A43" w:rsidRPr="00FA2A43" w:rsidRDefault="00FA2A43" w:rsidP="00FA2A43">
            <w:pPr>
              <w:rPr>
                <w:sz w:val="16"/>
                <w:szCs w:val="16"/>
              </w:rPr>
            </w:pPr>
            <w:r w:rsidRPr="00FA2A43">
              <w:rPr>
                <w:sz w:val="16"/>
                <w:szCs w:val="16"/>
              </w:rPr>
              <w:t>4,504</w:t>
            </w:r>
          </w:p>
        </w:tc>
        <w:tc>
          <w:tcPr>
            <w:tcW w:w="900" w:type="dxa"/>
          </w:tcPr>
          <w:p w14:paraId="24DFA57F" w14:textId="77777777" w:rsidR="00FA2A43" w:rsidRPr="00FA2A43" w:rsidRDefault="00FA2A43" w:rsidP="00FA2A43">
            <w:pPr>
              <w:rPr>
                <w:sz w:val="16"/>
                <w:szCs w:val="16"/>
              </w:rPr>
            </w:pPr>
            <w:r w:rsidRPr="00FA2A43">
              <w:rPr>
                <w:sz w:val="16"/>
                <w:szCs w:val="16"/>
              </w:rPr>
              <w:t>4</w:t>
            </w:r>
          </w:p>
        </w:tc>
        <w:tc>
          <w:tcPr>
            <w:tcW w:w="1620" w:type="dxa"/>
          </w:tcPr>
          <w:p w14:paraId="32DCC57D" w14:textId="77777777" w:rsidR="00FA2A43" w:rsidRPr="00FA2A43" w:rsidRDefault="00FA2A43" w:rsidP="00FA2A43">
            <w:pPr>
              <w:rPr>
                <w:sz w:val="16"/>
                <w:szCs w:val="16"/>
              </w:rPr>
            </w:pPr>
            <w:r w:rsidRPr="00FA2A43">
              <w:rPr>
                <w:sz w:val="16"/>
                <w:szCs w:val="16"/>
              </w:rPr>
              <w:t>P</w:t>
            </w:r>
          </w:p>
        </w:tc>
        <w:tc>
          <w:tcPr>
            <w:tcW w:w="990" w:type="dxa"/>
          </w:tcPr>
          <w:p w14:paraId="5A9129C5" w14:textId="77777777" w:rsidR="00FA2A43" w:rsidRPr="00FA2A43" w:rsidRDefault="00FA2A43" w:rsidP="00FA2A43">
            <w:pPr>
              <w:rPr>
                <w:sz w:val="16"/>
                <w:szCs w:val="16"/>
              </w:rPr>
            </w:pPr>
            <w:r w:rsidRPr="00FA2A43">
              <w:rPr>
                <w:sz w:val="16"/>
                <w:szCs w:val="16"/>
              </w:rPr>
              <w:t>750</w:t>
            </w:r>
          </w:p>
        </w:tc>
        <w:tc>
          <w:tcPr>
            <w:tcW w:w="1440" w:type="dxa"/>
          </w:tcPr>
          <w:p w14:paraId="0DFC50D9" w14:textId="77777777" w:rsidR="00FA2A43" w:rsidRPr="00FA2A43" w:rsidRDefault="00FA2A43" w:rsidP="00FA2A43">
            <w:pPr>
              <w:rPr>
                <w:sz w:val="16"/>
                <w:szCs w:val="16"/>
              </w:rPr>
            </w:pPr>
            <w:r w:rsidRPr="00FA2A43">
              <w:rPr>
                <w:sz w:val="16"/>
                <w:szCs w:val="16"/>
              </w:rPr>
              <w:t>751</w:t>
            </w:r>
          </w:p>
        </w:tc>
        <w:tc>
          <w:tcPr>
            <w:tcW w:w="1440" w:type="dxa"/>
          </w:tcPr>
          <w:p w14:paraId="23B645FD" w14:textId="77777777" w:rsidR="00FA2A43" w:rsidRPr="00FA2A43" w:rsidRDefault="00FA2A43" w:rsidP="00FA2A43">
            <w:pPr>
              <w:rPr>
                <w:sz w:val="16"/>
                <w:szCs w:val="16"/>
              </w:rPr>
            </w:pPr>
            <w:r w:rsidRPr="00FA2A43">
              <w:rPr>
                <w:sz w:val="16"/>
                <w:szCs w:val="16"/>
              </w:rPr>
              <w:t>751</w:t>
            </w:r>
          </w:p>
        </w:tc>
        <w:tc>
          <w:tcPr>
            <w:tcW w:w="1620" w:type="dxa"/>
          </w:tcPr>
          <w:p w14:paraId="22A7B462" w14:textId="77777777" w:rsidR="00FA2A43" w:rsidRPr="00FA2A43" w:rsidRDefault="00FA2A43" w:rsidP="00FA2A43">
            <w:pPr>
              <w:rPr>
                <w:sz w:val="16"/>
                <w:szCs w:val="16"/>
              </w:rPr>
            </w:pPr>
          </w:p>
        </w:tc>
      </w:tr>
      <w:tr w:rsidR="00FA2A43" w14:paraId="162BDDEB" w14:textId="77777777" w:rsidTr="00FA2A43">
        <w:tc>
          <w:tcPr>
            <w:tcW w:w="738" w:type="dxa"/>
          </w:tcPr>
          <w:p w14:paraId="5819A6DB" w14:textId="77777777" w:rsidR="00FA2A43" w:rsidRPr="00FA2A43" w:rsidRDefault="00FA2A43" w:rsidP="00FA2A43">
            <w:pPr>
              <w:rPr>
                <w:sz w:val="16"/>
                <w:szCs w:val="16"/>
              </w:rPr>
            </w:pPr>
            <w:r w:rsidRPr="00FA2A43">
              <w:rPr>
                <w:sz w:val="16"/>
                <w:szCs w:val="16"/>
              </w:rPr>
              <w:t>…</w:t>
            </w:r>
          </w:p>
        </w:tc>
        <w:tc>
          <w:tcPr>
            <w:tcW w:w="810" w:type="dxa"/>
          </w:tcPr>
          <w:p w14:paraId="6B230BC1" w14:textId="77777777" w:rsidR="00FA2A43" w:rsidRPr="00FA2A43" w:rsidRDefault="00FA2A43" w:rsidP="00FA2A43">
            <w:pPr>
              <w:rPr>
                <w:sz w:val="16"/>
                <w:szCs w:val="16"/>
              </w:rPr>
            </w:pPr>
          </w:p>
        </w:tc>
        <w:tc>
          <w:tcPr>
            <w:tcW w:w="900" w:type="dxa"/>
          </w:tcPr>
          <w:p w14:paraId="3A86D00B" w14:textId="77777777" w:rsidR="00FA2A43" w:rsidRPr="00FA2A43" w:rsidRDefault="00FA2A43" w:rsidP="00FA2A43">
            <w:pPr>
              <w:rPr>
                <w:sz w:val="16"/>
                <w:szCs w:val="16"/>
              </w:rPr>
            </w:pPr>
          </w:p>
        </w:tc>
        <w:tc>
          <w:tcPr>
            <w:tcW w:w="1620" w:type="dxa"/>
          </w:tcPr>
          <w:p w14:paraId="60E8033F" w14:textId="77777777" w:rsidR="00FA2A43" w:rsidRPr="00FA2A43" w:rsidRDefault="00FA2A43" w:rsidP="00FA2A43">
            <w:pPr>
              <w:rPr>
                <w:sz w:val="16"/>
                <w:szCs w:val="16"/>
              </w:rPr>
            </w:pPr>
          </w:p>
        </w:tc>
        <w:tc>
          <w:tcPr>
            <w:tcW w:w="990" w:type="dxa"/>
          </w:tcPr>
          <w:p w14:paraId="3FD16C24" w14:textId="77777777" w:rsidR="00FA2A43" w:rsidRPr="00FA2A43" w:rsidRDefault="00FA2A43" w:rsidP="00FA2A43">
            <w:pPr>
              <w:rPr>
                <w:sz w:val="16"/>
                <w:szCs w:val="16"/>
              </w:rPr>
            </w:pPr>
          </w:p>
        </w:tc>
        <w:tc>
          <w:tcPr>
            <w:tcW w:w="1440" w:type="dxa"/>
          </w:tcPr>
          <w:p w14:paraId="602E7C44" w14:textId="77777777" w:rsidR="00FA2A43" w:rsidRPr="00FA2A43" w:rsidRDefault="00FA2A43" w:rsidP="00FA2A43">
            <w:pPr>
              <w:rPr>
                <w:sz w:val="16"/>
                <w:szCs w:val="16"/>
              </w:rPr>
            </w:pPr>
          </w:p>
        </w:tc>
        <w:tc>
          <w:tcPr>
            <w:tcW w:w="1440" w:type="dxa"/>
          </w:tcPr>
          <w:p w14:paraId="726218B6" w14:textId="77777777" w:rsidR="00FA2A43" w:rsidRPr="00FA2A43" w:rsidRDefault="00FA2A43" w:rsidP="00FA2A43">
            <w:pPr>
              <w:rPr>
                <w:sz w:val="16"/>
                <w:szCs w:val="16"/>
              </w:rPr>
            </w:pPr>
          </w:p>
        </w:tc>
        <w:tc>
          <w:tcPr>
            <w:tcW w:w="1620" w:type="dxa"/>
          </w:tcPr>
          <w:p w14:paraId="385B006B" w14:textId="77777777" w:rsidR="00FA2A43" w:rsidRPr="00FA2A43" w:rsidRDefault="00FA2A43" w:rsidP="00FA2A43">
            <w:pPr>
              <w:rPr>
                <w:sz w:val="16"/>
                <w:szCs w:val="16"/>
              </w:rPr>
            </w:pPr>
          </w:p>
        </w:tc>
      </w:tr>
      <w:tr w:rsidR="00FA2A43" w14:paraId="6C1F9998" w14:textId="77777777" w:rsidTr="00FA2A43">
        <w:tc>
          <w:tcPr>
            <w:tcW w:w="738" w:type="dxa"/>
          </w:tcPr>
          <w:p w14:paraId="2BED3A11" w14:textId="77777777" w:rsidR="00FA2A43" w:rsidRPr="00FA2A43" w:rsidRDefault="00FA2A43" w:rsidP="00FA2A43">
            <w:pPr>
              <w:rPr>
                <w:sz w:val="16"/>
                <w:szCs w:val="16"/>
              </w:rPr>
            </w:pPr>
            <w:r w:rsidRPr="00FA2A43">
              <w:rPr>
                <w:sz w:val="16"/>
                <w:szCs w:val="16"/>
              </w:rPr>
              <w:t>WRCA</w:t>
            </w:r>
          </w:p>
        </w:tc>
        <w:tc>
          <w:tcPr>
            <w:tcW w:w="810" w:type="dxa"/>
          </w:tcPr>
          <w:p w14:paraId="46D972C5" w14:textId="77777777" w:rsidR="00FA2A43" w:rsidRPr="00FA2A43" w:rsidRDefault="00FA2A43" w:rsidP="00FA2A43">
            <w:pPr>
              <w:rPr>
                <w:sz w:val="16"/>
                <w:szCs w:val="16"/>
              </w:rPr>
            </w:pPr>
            <w:r w:rsidRPr="00FA2A43">
              <w:rPr>
                <w:sz w:val="16"/>
                <w:szCs w:val="16"/>
              </w:rPr>
              <w:t>800</w:t>
            </w:r>
          </w:p>
        </w:tc>
        <w:tc>
          <w:tcPr>
            <w:tcW w:w="900" w:type="dxa"/>
          </w:tcPr>
          <w:p w14:paraId="1F14CC2E" w14:textId="77777777" w:rsidR="00FA2A43" w:rsidRPr="00FA2A43" w:rsidRDefault="00FA2A43" w:rsidP="00FA2A43">
            <w:pPr>
              <w:rPr>
                <w:sz w:val="16"/>
                <w:szCs w:val="16"/>
              </w:rPr>
            </w:pPr>
            <w:r w:rsidRPr="00FA2A43">
              <w:rPr>
                <w:sz w:val="16"/>
                <w:szCs w:val="16"/>
              </w:rPr>
              <w:t>1</w:t>
            </w:r>
          </w:p>
        </w:tc>
        <w:tc>
          <w:tcPr>
            <w:tcW w:w="1620" w:type="dxa"/>
          </w:tcPr>
          <w:p w14:paraId="7BE9C7AA" w14:textId="77777777" w:rsidR="00FA2A43" w:rsidRPr="00FA2A43" w:rsidRDefault="00FA2A43" w:rsidP="00FA2A43">
            <w:pPr>
              <w:rPr>
                <w:sz w:val="16"/>
                <w:szCs w:val="16"/>
              </w:rPr>
            </w:pPr>
            <w:r>
              <w:rPr>
                <w:sz w:val="16"/>
                <w:szCs w:val="16"/>
              </w:rPr>
              <w:t>P</w:t>
            </w:r>
          </w:p>
        </w:tc>
        <w:tc>
          <w:tcPr>
            <w:tcW w:w="990" w:type="dxa"/>
          </w:tcPr>
          <w:p w14:paraId="529DC57C" w14:textId="77777777" w:rsidR="00FA2A43" w:rsidRPr="00FA2A43" w:rsidRDefault="00FA2A43" w:rsidP="00FA2A43">
            <w:pPr>
              <w:rPr>
                <w:sz w:val="16"/>
                <w:szCs w:val="16"/>
              </w:rPr>
            </w:pPr>
            <w:r w:rsidRPr="00FA2A43">
              <w:rPr>
                <w:sz w:val="16"/>
                <w:szCs w:val="16"/>
              </w:rPr>
              <w:t>500</w:t>
            </w:r>
          </w:p>
        </w:tc>
        <w:tc>
          <w:tcPr>
            <w:tcW w:w="1440" w:type="dxa"/>
          </w:tcPr>
          <w:p w14:paraId="09AE024A" w14:textId="77777777" w:rsidR="00FA2A43" w:rsidRPr="00FA2A43" w:rsidRDefault="00FA2A43" w:rsidP="00FA2A43">
            <w:pPr>
              <w:rPr>
                <w:sz w:val="16"/>
                <w:szCs w:val="16"/>
              </w:rPr>
            </w:pPr>
            <w:r w:rsidRPr="00FA2A43">
              <w:rPr>
                <w:sz w:val="16"/>
                <w:szCs w:val="16"/>
              </w:rPr>
              <w:t>400</w:t>
            </w:r>
          </w:p>
        </w:tc>
        <w:tc>
          <w:tcPr>
            <w:tcW w:w="1440" w:type="dxa"/>
          </w:tcPr>
          <w:p w14:paraId="739A74FF" w14:textId="77777777" w:rsidR="00FA2A43" w:rsidRPr="00FA2A43" w:rsidRDefault="00FA2A43" w:rsidP="00FA2A43">
            <w:pPr>
              <w:rPr>
                <w:sz w:val="16"/>
                <w:szCs w:val="16"/>
              </w:rPr>
            </w:pPr>
            <w:r>
              <w:rPr>
                <w:sz w:val="16"/>
                <w:szCs w:val="16"/>
              </w:rPr>
              <w:t>6</w:t>
            </w:r>
            <w:r w:rsidRPr="00FA2A43">
              <w:rPr>
                <w:sz w:val="16"/>
                <w:szCs w:val="16"/>
              </w:rPr>
              <w:t>00</w:t>
            </w:r>
          </w:p>
        </w:tc>
        <w:tc>
          <w:tcPr>
            <w:tcW w:w="1620" w:type="dxa"/>
          </w:tcPr>
          <w:p w14:paraId="0787499C" w14:textId="77777777" w:rsidR="00FA2A43" w:rsidRPr="00FA2A43" w:rsidRDefault="00FA2A43" w:rsidP="00FA2A43">
            <w:pPr>
              <w:rPr>
                <w:sz w:val="16"/>
                <w:szCs w:val="16"/>
              </w:rPr>
            </w:pPr>
          </w:p>
        </w:tc>
      </w:tr>
      <w:tr w:rsidR="00FA2A43" w14:paraId="7AC37714" w14:textId="77777777" w:rsidTr="00FA2A43">
        <w:tc>
          <w:tcPr>
            <w:tcW w:w="738" w:type="dxa"/>
          </w:tcPr>
          <w:p w14:paraId="135457B4" w14:textId="77777777" w:rsidR="00FA2A43" w:rsidRPr="00FA2A43" w:rsidRDefault="00FA2A43" w:rsidP="00FA2A43">
            <w:pPr>
              <w:rPr>
                <w:sz w:val="16"/>
                <w:szCs w:val="16"/>
              </w:rPr>
            </w:pPr>
            <w:r w:rsidRPr="00FA2A43">
              <w:rPr>
                <w:sz w:val="16"/>
                <w:szCs w:val="16"/>
              </w:rPr>
              <w:t>WRCA</w:t>
            </w:r>
          </w:p>
        </w:tc>
        <w:tc>
          <w:tcPr>
            <w:tcW w:w="810" w:type="dxa"/>
          </w:tcPr>
          <w:p w14:paraId="25B5550E" w14:textId="77777777" w:rsidR="00FA2A43" w:rsidRPr="00FA2A43" w:rsidRDefault="00FA2A43" w:rsidP="00FA2A43">
            <w:pPr>
              <w:rPr>
                <w:sz w:val="16"/>
                <w:szCs w:val="16"/>
              </w:rPr>
            </w:pPr>
            <w:r w:rsidRPr="00FA2A43">
              <w:rPr>
                <w:sz w:val="16"/>
                <w:szCs w:val="16"/>
              </w:rPr>
              <w:t>801</w:t>
            </w:r>
          </w:p>
        </w:tc>
        <w:tc>
          <w:tcPr>
            <w:tcW w:w="900" w:type="dxa"/>
          </w:tcPr>
          <w:p w14:paraId="388CCA8F" w14:textId="77777777" w:rsidR="00FA2A43" w:rsidRPr="00FA2A43" w:rsidRDefault="00FA2A43" w:rsidP="00FA2A43">
            <w:pPr>
              <w:rPr>
                <w:sz w:val="16"/>
                <w:szCs w:val="16"/>
              </w:rPr>
            </w:pPr>
            <w:r w:rsidRPr="00FA2A43">
              <w:rPr>
                <w:sz w:val="16"/>
                <w:szCs w:val="16"/>
              </w:rPr>
              <w:t>2</w:t>
            </w:r>
          </w:p>
        </w:tc>
        <w:tc>
          <w:tcPr>
            <w:tcW w:w="1620" w:type="dxa"/>
          </w:tcPr>
          <w:p w14:paraId="0C43ACF0" w14:textId="77777777" w:rsidR="00FA2A43" w:rsidRPr="00FA2A43" w:rsidRDefault="00FA2A43" w:rsidP="00FA2A43">
            <w:pPr>
              <w:rPr>
                <w:sz w:val="16"/>
                <w:szCs w:val="16"/>
              </w:rPr>
            </w:pPr>
            <w:r w:rsidRPr="00FA2A43">
              <w:rPr>
                <w:sz w:val="16"/>
                <w:szCs w:val="16"/>
              </w:rPr>
              <w:t>P</w:t>
            </w:r>
          </w:p>
        </w:tc>
        <w:tc>
          <w:tcPr>
            <w:tcW w:w="990" w:type="dxa"/>
          </w:tcPr>
          <w:p w14:paraId="1B4E36A0" w14:textId="77777777" w:rsidR="00FA2A43" w:rsidRPr="00FA2A43" w:rsidRDefault="00FA2A43" w:rsidP="00FA2A43">
            <w:pPr>
              <w:rPr>
                <w:sz w:val="16"/>
                <w:szCs w:val="16"/>
              </w:rPr>
            </w:pPr>
            <w:r w:rsidRPr="00FA2A43">
              <w:rPr>
                <w:sz w:val="16"/>
                <w:szCs w:val="16"/>
              </w:rPr>
              <w:t>450</w:t>
            </w:r>
          </w:p>
        </w:tc>
        <w:tc>
          <w:tcPr>
            <w:tcW w:w="1440" w:type="dxa"/>
          </w:tcPr>
          <w:p w14:paraId="22925DE3" w14:textId="77777777" w:rsidR="00FA2A43" w:rsidRPr="00FA2A43" w:rsidRDefault="00FA2A43" w:rsidP="00FA2A43">
            <w:pPr>
              <w:rPr>
                <w:sz w:val="16"/>
                <w:szCs w:val="16"/>
              </w:rPr>
            </w:pPr>
            <w:r w:rsidRPr="00FA2A43">
              <w:rPr>
                <w:sz w:val="16"/>
                <w:szCs w:val="16"/>
              </w:rPr>
              <w:t>475</w:t>
            </w:r>
          </w:p>
        </w:tc>
        <w:tc>
          <w:tcPr>
            <w:tcW w:w="1440" w:type="dxa"/>
          </w:tcPr>
          <w:p w14:paraId="6428850F" w14:textId="77777777" w:rsidR="00FA2A43" w:rsidRPr="00FA2A43" w:rsidRDefault="00FA2A43" w:rsidP="00FA2A43">
            <w:pPr>
              <w:rPr>
                <w:sz w:val="16"/>
                <w:szCs w:val="16"/>
              </w:rPr>
            </w:pPr>
            <w:r>
              <w:rPr>
                <w:sz w:val="16"/>
                <w:szCs w:val="16"/>
              </w:rPr>
              <w:t>475</w:t>
            </w:r>
          </w:p>
        </w:tc>
        <w:tc>
          <w:tcPr>
            <w:tcW w:w="1620" w:type="dxa"/>
          </w:tcPr>
          <w:p w14:paraId="0185881D" w14:textId="77777777" w:rsidR="00FA2A43" w:rsidRPr="00FA2A43" w:rsidRDefault="00FA2A43" w:rsidP="00FA2A43">
            <w:pPr>
              <w:rPr>
                <w:sz w:val="16"/>
                <w:szCs w:val="16"/>
              </w:rPr>
            </w:pPr>
          </w:p>
        </w:tc>
      </w:tr>
      <w:tr w:rsidR="00FA2A43" w14:paraId="068234B8" w14:textId="77777777" w:rsidTr="00FA2A43">
        <w:tc>
          <w:tcPr>
            <w:tcW w:w="738" w:type="dxa"/>
          </w:tcPr>
          <w:p w14:paraId="37BC4376" w14:textId="77777777" w:rsidR="00FA2A43" w:rsidRPr="00FA2A43" w:rsidRDefault="00FA2A43" w:rsidP="009B7E5C">
            <w:pPr>
              <w:rPr>
                <w:sz w:val="16"/>
                <w:szCs w:val="16"/>
              </w:rPr>
            </w:pPr>
            <w:r w:rsidRPr="00FA2A43">
              <w:rPr>
                <w:sz w:val="16"/>
                <w:szCs w:val="16"/>
              </w:rPr>
              <w:t>…</w:t>
            </w:r>
          </w:p>
        </w:tc>
        <w:tc>
          <w:tcPr>
            <w:tcW w:w="810" w:type="dxa"/>
          </w:tcPr>
          <w:p w14:paraId="4C74DB5C" w14:textId="77777777" w:rsidR="00FA2A43" w:rsidRPr="00FA2A43" w:rsidRDefault="00FA2A43" w:rsidP="009B7E5C">
            <w:pPr>
              <w:rPr>
                <w:sz w:val="16"/>
                <w:szCs w:val="16"/>
              </w:rPr>
            </w:pPr>
          </w:p>
        </w:tc>
        <w:tc>
          <w:tcPr>
            <w:tcW w:w="900" w:type="dxa"/>
          </w:tcPr>
          <w:p w14:paraId="3A103BED" w14:textId="77777777" w:rsidR="00FA2A43" w:rsidRPr="00FA2A43" w:rsidRDefault="00FA2A43" w:rsidP="009B7E5C">
            <w:pPr>
              <w:rPr>
                <w:sz w:val="16"/>
                <w:szCs w:val="16"/>
              </w:rPr>
            </w:pPr>
          </w:p>
        </w:tc>
        <w:tc>
          <w:tcPr>
            <w:tcW w:w="1620" w:type="dxa"/>
          </w:tcPr>
          <w:p w14:paraId="1BD7D555" w14:textId="77777777" w:rsidR="00FA2A43" w:rsidRPr="00FA2A43" w:rsidRDefault="00FA2A43" w:rsidP="009B7E5C">
            <w:pPr>
              <w:rPr>
                <w:sz w:val="16"/>
                <w:szCs w:val="16"/>
              </w:rPr>
            </w:pPr>
          </w:p>
        </w:tc>
        <w:tc>
          <w:tcPr>
            <w:tcW w:w="990" w:type="dxa"/>
          </w:tcPr>
          <w:p w14:paraId="421FD660" w14:textId="77777777" w:rsidR="00FA2A43" w:rsidRPr="00FA2A43" w:rsidRDefault="00FA2A43" w:rsidP="009B7E5C">
            <w:pPr>
              <w:rPr>
                <w:sz w:val="16"/>
                <w:szCs w:val="16"/>
              </w:rPr>
            </w:pPr>
          </w:p>
        </w:tc>
        <w:tc>
          <w:tcPr>
            <w:tcW w:w="1440" w:type="dxa"/>
          </w:tcPr>
          <w:p w14:paraId="5A6FF910" w14:textId="77777777" w:rsidR="00FA2A43" w:rsidRPr="00FA2A43" w:rsidRDefault="00FA2A43" w:rsidP="009B7E5C">
            <w:pPr>
              <w:rPr>
                <w:sz w:val="16"/>
                <w:szCs w:val="16"/>
              </w:rPr>
            </w:pPr>
          </w:p>
        </w:tc>
        <w:tc>
          <w:tcPr>
            <w:tcW w:w="1440" w:type="dxa"/>
          </w:tcPr>
          <w:p w14:paraId="14B2D300" w14:textId="77777777" w:rsidR="00FA2A43" w:rsidRPr="00FA2A43" w:rsidRDefault="00FA2A43" w:rsidP="009B7E5C">
            <w:pPr>
              <w:rPr>
                <w:sz w:val="16"/>
                <w:szCs w:val="16"/>
              </w:rPr>
            </w:pPr>
          </w:p>
        </w:tc>
        <w:tc>
          <w:tcPr>
            <w:tcW w:w="1620" w:type="dxa"/>
          </w:tcPr>
          <w:p w14:paraId="2B5567F7" w14:textId="77777777" w:rsidR="00FA2A43" w:rsidRPr="00FA2A43" w:rsidRDefault="00FA2A43" w:rsidP="009B7E5C">
            <w:pPr>
              <w:rPr>
                <w:sz w:val="16"/>
                <w:szCs w:val="16"/>
              </w:rPr>
            </w:pPr>
          </w:p>
        </w:tc>
      </w:tr>
    </w:tbl>
    <w:p w14:paraId="4C2D1CFB" w14:textId="77777777" w:rsidR="004466D8" w:rsidRPr="009703D1" w:rsidRDefault="004466D8" w:rsidP="009B7E5C"/>
    <w:p w14:paraId="79BDB47A" w14:textId="77777777" w:rsidR="009B7E5C" w:rsidRPr="009703D1" w:rsidRDefault="009703D1" w:rsidP="009B7E5C">
      <w:r>
        <w:rPr>
          <w:u w:val="single"/>
        </w:rPr>
        <w:t>Report 23.5Y1:</w:t>
      </w:r>
      <w:r>
        <w:t xml:space="preserve">  “Output a database of hourly generation/heat input data for each unit as well as a summary table of unit generation and heat input (base year versus future year)</w:t>
      </w:r>
      <w:r w:rsidR="00156A9B">
        <w:t>”</w:t>
      </w:r>
    </w:p>
    <w:p w14:paraId="7DC1B0B7" w14:textId="77777777" w:rsidR="009B7E5C" w:rsidRDefault="009B7E5C" w:rsidP="009B7E5C"/>
    <w:p w14:paraId="0AA55B30" w14:textId="77777777" w:rsidR="00BC31D5" w:rsidRDefault="00BC31D5" w:rsidP="009B7E5C">
      <w:r>
        <w:t xml:space="preserve">After reviewing the descriptions of this database and </w:t>
      </w:r>
      <w:r w:rsidR="00633060">
        <w:t>the database described in Report 28</w:t>
      </w:r>
      <w:r w:rsidR="009B64C7">
        <w:t xml:space="preserve"> (the hourly diagnostic file)</w:t>
      </w:r>
      <w:r w:rsidR="00633060">
        <w:t>, the database in Report 28 will cover all that is needed for this database.  This database is not necessary.</w:t>
      </w:r>
    </w:p>
    <w:p w14:paraId="04A7F9E9" w14:textId="77777777" w:rsidR="005A4CF0" w:rsidRDefault="005A4CF0" w:rsidP="009B7E5C"/>
    <w:p w14:paraId="3B2B1F56" w14:textId="77777777" w:rsidR="00242C93" w:rsidRDefault="00D2242E" w:rsidP="00242C93">
      <w:pPr>
        <w:pStyle w:val="ListParagraph"/>
        <w:ind w:left="0"/>
      </w:pPr>
      <w:r>
        <w:t>The second part of this process is a summary table of base year and future year unit generation and heat input by unit.  It would contain all units, including the ne</w:t>
      </w:r>
      <w:r w:rsidR="003E6349">
        <w:t>w generic units developed and p</w:t>
      </w:r>
      <w:r>
        <w:t>l</w:t>
      </w:r>
      <w:r w:rsidR="003E6349">
        <w:t>a</w:t>
      </w:r>
      <w:r>
        <w:t>ced by the program.</w:t>
      </w:r>
      <w:r w:rsidR="003E6349">
        <w:t xml:space="preserve">  </w:t>
      </w:r>
      <w:r w:rsidR="00242C93">
        <w:t>Being able to review the amount of generation created in the base year and the amount of generation estimated to be produced in the future year by each unit will help stakeholders better understand how emissions are estimated.  This information will allow stakeholders to provide better feedback to the staff preparing the model as well as the ultimate SIP.  Report will contain a line item for all units.</w:t>
      </w:r>
    </w:p>
    <w:p w14:paraId="005DE8DC" w14:textId="77777777" w:rsidR="00242C93" w:rsidRDefault="00242C93" w:rsidP="00242C93">
      <w:pPr>
        <w:pStyle w:val="ListParagraph"/>
        <w:ind w:left="0"/>
      </w:pPr>
    </w:p>
    <w:p w14:paraId="2DBADF65" w14:textId="77777777" w:rsidR="00242C93" w:rsidRDefault="00242C93" w:rsidP="00242C93">
      <w:pPr>
        <w:pStyle w:val="ListParagraph"/>
        <w:numPr>
          <w:ilvl w:val="0"/>
          <w:numId w:val="1"/>
        </w:numPr>
        <w:ind w:left="360"/>
      </w:pPr>
      <w:r>
        <w:t>ORIS ID/Unit ID</w:t>
      </w:r>
    </w:p>
    <w:p w14:paraId="7518E441" w14:textId="77777777" w:rsidR="00242C93" w:rsidRDefault="00242C93" w:rsidP="00242C93">
      <w:pPr>
        <w:pStyle w:val="ListParagraph"/>
        <w:numPr>
          <w:ilvl w:val="0"/>
          <w:numId w:val="1"/>
        </w:numPr>
        <w:ind w:left="360" w:right="900"/>
      </w:pPr>
      <w:r>
        <w:t>Facility Name</w:t>
      </w:r>
    </w:p>
    <w:p w14:paraId="56F9938A" w14:textId="77777777" w:rsidR="00242C93" w:rsidRDefault="00242C93" w:rsidP="00242C93">
      <w:pPr>
        <w:pStyle w:val="ListParagraph"/>
        <w:numPr>
          <w:ilvl w:val="0"/>
          <w:numId w:val="1"/>
        </w:numPr>
        <w:ind w:left="360"/>
      </w:pPr>
      <w:r>
        <w:t>State</w:t>
      </w:r>
    </w:p>
    <w:p w14:paraId="3F9DEDC6" w14:textId="77777777" w:rsidR="00242C93" w:rsidRDefault="00242C93" w:rsidP="00242C93">
      <w:pPr>
        <w:pStyle w:val="ListParagraph"/>
        <w:numPr>
          <w:ilvl w:val="0"/>
          <w:numId w:val="1"/>
        </w:numPr>
        <w:ind w:left="360"/>
      </w:pPr>
      <w:r>
        <w:t>ERTAC Region</w:t>
      </w:r>
    </w:p>
    <w:p w14:paraId="28B79A33" w14:textId="77777777" w:rsidR="00242C93" w:rsidRDefault="00242C93" w:rsidP="00242C93">
      <w:pPr>
        <w:pStyle w:val="ListParagraph"/>
        <w:numPr>
          <w:ilvl w:val="0"/>
          <w:numId w:val="1"/>
        </w:numPr>
        <w:ind w:left="360"/>
      </w:pPr>
      <w:r>
        <w:t>Unit’s ERTAC Fuel/Unit Type Bin</w:t>
      </w:r>
    </w:p>
    <w:p w14:paraId="26A36521" w14:textId="77777777" w:rsidR="00242C93" w:rsidRDefault="00242C93" w:rsidP="00242C93">
      <w:pPr>
        <w:pStyle w:val="ListParagraph"/>
        <w:numPr>
          <w:ilvl w:val="0"/>
          <w:numId w:val="1"/>
        </w:numPr>
        <w:ind w:left="360"/>
      </w:pPr>
      <w:r>
        <w:t>Max hourly heat input (mmbtu) (max_ERTAC_heat_input_hourly_summer)</w:t>
      </w:r>
    </w:p>
    <w:p w14:paraId="656B6B38" w14:textId="77777777" w:rsidR="00242C93" w:rsidRDefault="00242C93" w:rsidP="00242C93">
      <w:pPr>
        <w:pStyle w:val="ListParagraph"/>
        <w:numPr>
          <w:ilvl w:val="0"/>
          <w:numId w:val="1"/>
        </w:numPr>
        <w:ind w:left="360"/>
      </w:pPr>
      <w:r>
        <w:t>Calculated heat rate (btu/KW-hr)</w:t>
      </w:r>
    </w:p>
    <w:p w14:paraId="64FD2114" w14:textId="77777777" w:rsidR="0005558A" w:rsidRDefault="0005558A" w:rsidP="0005558A">
      <w:pPr>
        <w:pStyle w:val="ListParagraph"/>
        <w:numPr>
          <w:ilvl w:val="0"/>
          <w:numId w:val="1"/>
        </w:numPr>
        <w:ind w:left="360"/>
      </w:pPr>
      <w:r>
        <w:t>Calculated Ozone Season heat rate (btu/KW-hr)</w:t>
      </w:r>
    </w:p>
    <w:p w14:paraId="5DEADF05" w14:textId="77777777" w:rsidR="0005558A" w:rsidRDefault="0005558A" w:rsidP="0005558A">
      <w:pPr>
        <w:pStyle w:val="ListParagraph"/>
        <w:numPr>
          <w:ilvl w:val="0"/>
          <w:numId w:val="1"/>
        </w:numPr>
        <w:ind w:left="360"/>
      </w:pPr>
      <w:r>
        <w:t>Calculated Non-Ozone Season heat rate (btu/KW-hr)</w:t>
      </w:r>
    </w:p>
    <w:p w14:paraId="167AAC18" w14:textId="77777777" w:rsidR="00242C93" w:rsidRDefault="00242C93" w:rsidP="00242C93">
      <w:pPr>
        <w:pStyle w:val="ListParagraph"/>
        <w:numPr>
          <w:ilvl w:val="0"/>
          <w:numId w:val="1"/>
        </w:numPr>
        <w:ind w:left="360"/>
      </w:pPr>
      <w:r>
        <w:t>Maximum estimated generation capacity for that unit (max_ERTAC_heat_input_hourly_ summer divided by heat rate)</w:t>
      </w:r>
    </w:p>
    <w:p w14:paraId="7B28D00F" w14:textId="77777777" w:rsidR="00242C93" w:rsidRDefault="00242C93" w:rsidP="00242C93">
      <w:pPr>
        <w:pStyle w:val="ListParagraph"/>
        <w:numPr>
          <w:ilvl w:val="0"/>
          <w:numId w:val="1"/>
        </w:numPr>
        <w:ind w:left="360"/>
      </w:pPr>
      <w:r>
        <w:t># of hours where the unit operated at the max hourly heat input</w:t>
      </w:r>
    </w:p>
    <w:p w14:paraId="67C2CA41" w14:textId="77777777" w:rsidR="00242C93" w:rsidRDefault="00242C93" w:rsidP="00242C93">
      <w:pPr>
        <w:pStyle w:val="ListParagraph"/>
        <w:numPr>
          <w:ilvl w:val="0"/>
          <w:numId w:val="1"/>
        </w:numPr>
        <w:ind w:left="360"/>
      </w:pPr>
      <w:r>
        <w:t>Utilization fraction for that unit</w:t>
      </w:r>
    </w:p>
    <w:p w14:paraId="36D614BA" w14:textId="77777777" w:rsidR="00242C93" w:rsidRDefault="00242C93" w:rsidP="00242C93">
      <w:pPr>
        <w:pStyle w:val="ListParagraph"/>
        <w:numPr>
          <w:ilvl w:val="0"/>
          <w:numId w:val="1"/>
        </w:numPr>
        <w:ind w:left="360"/>
      </w:pPr>
      <w:r>
        <w:t>Base year annual generation for that unit (MW-hrs)</w:t>
      </w:r>
    </w:p>
    <w:p w14:paraId="4DE5F9BD" w14:textId="77777777" w:rsidR="00242C93" w:rsidRDefault="00242C93" w:rsidP="00242C93">
      <w:pPr>
        <w:pStyle w:val="ListParagraph"/>
        <w:numPr>
          <w:ilvl w:val="0"/>
          <w:numId w:val="1"/>
        </w:numPr>
        <w:ind w:left="360"/>
      </w:pPr>
      <w:r>
        <w:t>Base year heat input for that unit (mmbtu)</w:t>
      </w:r>
    </w:p>
    <w:p w14:paraId="0AAA9D28" w14:textId="77777777" w:rsidR="00242C93" w:rsidRDefault="00242C93" w:rsidP="00242C93">
      <w:pPr>
        <w:pStyle w:val="ListParagraph"/>
        <w:numPr>
          <w:ilvl w:val="0"/>
          <w:numId w:val="1"/>
        </w:numPr>
        <w:ind w:left="360"/>
      </w:pPr>
      <w:r>
        <w:t>Base year hours operated</w:t>
      </w:r>
    </w:p>
    <w:p w14:paraId="4E5BC4AC" w14:textId="77777777" w:rsidR="00242C93" w:rsidRDefault="00242C93" w:rsidP="00242C93">
      <w:pPr>
        <w:pStyle w:val="ListParagraph"/>
        <w:numPr>
          <w:ilvl w:val="0"/>
          <w:numId w:val="1"/>
        </w:numPr>
        <w:ind w:left="360"/>
      </w:pPr>
      <w:r>
        <w:t>Future year annual generation for that unit (MW-hrs)</w:t>
      </w:r>
    </w:p>
    <w:p w14:paraId="3194DCB7" w14:textId="77777777" w:rsidR="00242C93" w:rsidRDefault="00242C93" w:rsidP="00242C93">
      <w:pPr>
        <w:pStyle w:val="ListParagraph"/>
        <w:numPr>
          <w:ilvl w:val="0"/>
          <w:numId w:val="1"/>
        </w:numPr>
        <w:ind w:left="360"/>
      </w:pPr>
      <w:r>
        <w:t>Future year heat input for that unit (mmbtu)</w:t>
      </w:r>
    </w:p>
    <w:p w14:paraId="36E43757" w14:textId="77777777" w:rsidR="00242C93" w:rsidRDefault="00242C93" w:rsidP="00242C93">
      <w:pPr>
        <w:pStyle w:val="ListParagraph"/>
        <w:numPr>
          <w:ilvl w:val="0"/>
          <w:numId w:val="1"/>
        </w:numPr>
        <w:ind w:left="360"/>
      </w:pPr>
      <w:r>
        <w:t>Future year hours operated</w:t>
      </w:r>
    </w:p>
    <w:p w14:paraId="6C2BDCCB" w14:textId="77777777" w:rsidR="00242C93" w:rsidRDefault="00242C93" w:rsidP="00242C93">
      <w:pPr>
        <w:pStyle w:val="ListParagraph"/>
        <w:ind w:left="360"/>
      </w:pPr>
    </w:p>
    <w:p w14:paraId="69C24FEE" w14:textId="77777777" w:rsidR="00D2242E" w:rsidRDefault="003E6349" w:rsidP="00242C93">
      <w:r>
        <w:t>Each unit would have its data summed annually.</w:t>
      </w:r>
      <w:r w:rsidR="00CD0D70">
        <w:t xml:space="preserve">  </w:t>
      </w:r>
    </w:p>
    <w:p w14:paraId="5E8144C9" w14:textId="77777777" w:rsidR="00451287" w:rsidRDefault="00451287" w:rsidP="003E6349"/>
    <w:p w14:paraId="2038BF5E" w14:textId="77777777" w:rsidR="00331771" w:rsidRDefault="00331771" w:rsidP="003E6349">
      <w:r>
        <w:t>Report Name:  Unit_Level_Activity</w:t>
      </w:r>
      <w:r w:rsidR="0050305E">
        <w:t xml:space="preserve"> (version </w:t>
      </w:r>
      <w:commentRangeStart w:id="29"/>
      <w:r w:rsidR="0050305E">
        <w:t>2</w:t>
      </w:r>
      <w:commentRangeEnd w:id="29"/>
      <w:r w:rsidR="00C035DA">
        <w:rPr>
          <w:rStyle w:val="CommentReference"/>
        </w:rPr>
        <w:commentReference w:id="29"/>
      </w:r>
      <w:r w:rsidR="0050305E">
        <w:t>)</w:t>
      </w:r>
    </w:p>
    <w:p w14:paraId="3C1245A7" w14:textId="77777777" w:rsidR="00242C93" w:rsidRDefault="00242C93" w:rsidP="00242C93">
      <w:pPr>
        <w:sectPr w:rsidR="00242C93" w:rsidSect="00242C93">
          <w:type w:val="continuous"/>
          <w:pgSz w:w="12240" w:h="15840"/>
          <w:pgMar w:top="1440" w:right="1440" w:bottom="1440" w:left="1440" w:header="720" w:footer="720" w:gutter="0"/>
          <w:cols w:space="720"/>
          <w:docGrid w:linePitch="360"/>
        </w:sectPr>
      </w:pPr>
    </w:p>
    <w:p w14:paraId="2406DC9B" w14:textId="77777777" w:rsidR="00242C93" w:rsidRDefault="00242C93" w:rsidP="00242C93"/>
    <w:p w14:paraId="3649DDFB" w14:textId="77777777" w:rsidR="00242C93" w:rsidRDefault="00590637" w:rsidP="00242C93">
      <w:r>
        <w:t>Example report (Base Year = 2007, Future Year = 2017)</w:t>
      </w:r>
    </w:p>
    <w:p w14:paraId="4AD5BE73" w14:textId="77777777" w:rsidR="00242C93" w:rsidRDefault="00242C93" w:rsidP="00242C93"/>
    <w:p w14:paraId="04F81A92" w14:textId="77777777" w:rsidR="00242C93" w:rsidRDefault="00242C93" w:rsidP="00242C93"/>
    <w:tbl>
      <w:tblPr>
        <w:tblStyle w:val="TableGrid"/>
        <w:tblW w:w="17910" w:type="dxa"/>
        <w:tblInd w:w="-342" w:type="dxa"/>
        <w:tblLayout w:type="fixed"/>
        <w:tblLook w:val="04A0" w:firstRow="1" w:lastRow="0" w:firstColumn="1" w:lastColumn="0" w:noHBand="0" w:noVBand="1"/>
      </w:tblPr>
      <w:tblGrid>
        <w:gridCol w:w="630"/>
        <w:gridCol w:w="630"/>
        <w:gridCol w:w="1080"/>
        <w:gridCol w:w="633"/>
        <w:gridCol w:w="720"/>
        <w:gridCol w:w="900"/>
        <w:gridCol w:w="1170"/>
        <w:gridCol w:w="1080"/>
        <w:gridCol w:w="897"/>
        <w:gridCol w:w="900"/>
        <w:gridCol w:w="990"/>
        <w:gridCol w:w="1620"/>
        <w:gridCol w:w="900"/>
        <w:gridCol w:w="990"/>
        <w:gridCol w:w="900"/>
        <w:gridCol w:w="900"/>
        <w:gridCol w:w="990"/>
        <w:gridCol w:w="990"/>
        <w:gridCol w:w="990"/>
      </w:tblGrid>
      <w:tr w:rsidR="0005558A" w14:paraId="58AE5EA7" w14:textId="77777777" w:rsidTr="0005558A">
        <w:tc>
          <w:tcPr>
            <w:tcW w:w="630" w:type="dxa"/>
            <w:shd w:val="clear" w:color="auto" w:fill="D9D9D9" w:themeFill="background1" w:themeFillShade="D9"/>
          </w:tcPr>
          <w:p w14:paraId="3D200FE2" w14:textId="77777777" w:rsidR="0050305E" w:rsidRPr="0050305E" w:rsidRDefault="0050305E" w:rsidP="009B64C7">
            <w:pPr>
              <w:jc w:val="center"/>
              <w:rPr>
                <w:rFonts w:cs="Times New Roman"/>
                <w:sz w:val="16"/>
                <w:szCs w:val="16"/>
              </w:rPr>
            </w:pPr>
            <w:r w:rsidRPr="0050305E">
              <w:rPr>
                <w:rFonts w:cs="Times New Roman"/>
                <w:sz w:val="16"/>
                <w:szCs w:val="16"/>
              </w:rPr>
              <w:t>ORIS</w:t>
            </w:r>
          </w:p>
        </w:tc>
        <w:tc>
          <w:tcPr>
            <w:tcW w:w="630" w:type="dxa"/>
            <w:shd w:val="clear" w:color="auto" w:fill="D9D9D9" w:themeFill="background1" w:themeFillShade="D9"/>
          </w:tcPr>
          <w:p w14:paraId="120E1776" w14:textId="77777777" w:rsidR="0050305E" w:rsidRPr="0050305E" w:rsidRDefault="0050305E" w:rsidP="009B64C7">
            <w:pPr>
              <w:jc w:val="center"/>
              <w:rPr>
                <w:rFonts w:cs="Times New Roman"/>
                <w:sz w:val="16"/>
                <w:szCs w:val="16"/>
              </w:rPr>
            </w:pPr>
            <w:r w:rsidRPr="0050305E">
              <w:rPr>
                <w:rFonts w:cs="Times New Roman"/>
                <w:sz w:val="16"/>
                <w:szCs w:val="16"/>
              </w:rPr>
              <w:t>Unit ID</w:t>
            </w:r>
          </w:p>
        </w:tc>
        <w:tc>
          <w:tcPr>
            <w:tcW w:w="1080" w:type="dxa"/>
            <w:shd w:val="clear" w:color="auto" w:fill="D9D9D9" w:themeFill="background1" w:themeFillShade="D9"/>
          </w:tcPr>
          <w:p w14:paraId="41A6D2D9" w14:textId="77777777" w:rsidR="0050305E" w:rsidRPr="0050305E" w:rsidRDefault="0050305E" w:rsidP="009B64C7">
            <w:pPr>
              <w:jc w:val="center"/>
              <w:rPr>
                <w:rFonts w:cs="Times New Roman"/>
                <w:sz w:val="16"/>
                <w:szCs w:val="16"/>
              </w:rPr>
            </w:pPr>
            <w:r w:rsidRPr="0050305E">
              <w:rPr>
                <w:rFonts w:cs="Times New Roman"/>
                <w:sz w:val="16"/>
                <w:szCs w:val="16"/>
              </w:rPr>
              <w:t>Facility</w:t>
            </w:r>
          </w:p>
        </w:tc>
        <w:tc>
          <w:tcPr>
            <w:tcW w:w="633" w:type="dxa"/>
            <w:shd w:val="clear" w:color="auto" w:fill="D9D9D9" w:themeFill="background1" w:themeFillShade="D9"/>
          </w:tcPr>
          <w:p w14:paraId="37F3A586" w14:textId="77777777" w:rsidR="0050305E" w:rsidRPr="0050305E" w:rsidRDefault="0050305E" w:rsidP="009B64C7">
            <w:pPr>
              <w:jc w:val="center"/>
              <w:rPr>
                <w:rFonts w:cs="Times New Roman"/>
                <w:sz w:val="16"/>
                <w:szCs w:val="16"/>
              </w:rPr>
            </w:pPr>
            <w:r w:rsidRPr="0050305E">
              <w:rPr>
                <w:rFonts w:cs="Times New Roman"/>
                <w:sz w:val="16"/>
                <w:szCs w:val="16"/>
              </w:rPr>
              <w:t>State</w:t>
            </w:r>
          </w:p>
        </w:tc>
        <w:tc>
          <w:tcPr>
            <w:tcW w:w="720" w:type="dxa"/>
            <w:shd w:val="clear" w:color="auto" w:fill="D9D9D9" w:themeFill="background1" w:themeFillShade="D9"/>
          </w:tcPr>
          <w:p w14:paraId="1921E597" w14:textId="77777777" w:rsidR="0050305E" w:rsidRPr="0050305E" w:rsidRDefault="0050305E" w:rsidP="009B64C7">
            <w:pPr>
              <w:jc w:val="center"/>
              <w:rPr>
                <w:rFonts w:cs="Times New Roman"/>
                <w:sz w:val="16"/>
                <w:szCs w:val="16"/>
              </w:rPr>
            </w:pPr>
            <w:r w:rsidRPr="0050305E">
              <w:rPr>
                <w:rFonts w:cs="Times New Roman"/>
                <w:sz w:val="16"/>
                <w:szCs w:val="16"/>
              </w:rPr>
              <w:t>ERTAC Region</w:t>
            </w:r>
          </w:p>
        </w:tc>
        <w:tc>
          <w:tcPr>
            <w:tcW w:w="900" w:type="dxa"/>
            <w:shd w:val="clear" w:color="auto" w:fill="D9D9D9" w:themeFill="background1" w:themeFillShade="D9"/>
          </w:tcPr>
          <w:p w14:paraId="44719883" w14:textId="77777777" w:rsidR="0050305E" w:rsidRPr="0050305E" w:rsidRDefault="0050305E" w:rsidP="009B64C7">
            <w:pPr>
              <w:jc w:val="center"/>
              <w:rPr>
                <w:rFonts w:cs="Times New Roman"/>
                <w:sz w:val="16"/>
                <w:szCs w:val="16"/>
              </w:rPr>
            </w:pPr>
            <w:r w:rsidRPr="0050305E">
              <w:rPr>
                <w:rFonts w:cs="Times New Roman"/>
                <w:sz w:val="16"/>
                <w:szCs w:val="16"/>
              </w:rPr>
              <w:t>Fuel/Unit Type Bin</w:t>
            </w:r>
          </w:p>
        </w:tc>
        <w:tc>
          <w:tcPr>
            <w:tcW w:w="1170" w:type="dxa"/>
            <w:shd w:val="clear" w:color="auto" w:fill="D9D9D9" w:themeFill="background1" w:themeFillShade="D9"/>
          </w:tcPr>
          <w:p w14:paraId="54F4BE71" w14:textId="77777777" w:rsidR="0050305E" w:rsidRPr="0050305E" w:rsidRDefault="0050305E" w:rsidP="009B64C7">
            <w:pPr>
              <w:jc w:val="center"/>
              <w:rPr>
                <w:rFonts w:cs="Times New Roman"/>
                <w:sz w:val="16"/>
                <w:szCs w:val="16"/>
              </w:rPr>
            </w:pPr>
            <w:r w:rsidRPr="0050305E">
              <w:rPr>
                <w:rFonts w:cs="Times New Roman"/>
                <w:sz w:val="16"/>
                <w:szCs w:val="16"/>
              </w:rPr>
              <w:t>Maximum hourly heat input (mmbtu)</w:t>
            </w:r>
          </w:p>
        </w:tc>
        <w:tc>
          <w:tcPr>
            <w:tcW w:w="1080" w:type="dxa"/>
            <w:shd w:val="clear" w:color="auto" w:fill="D9D9D9" w:themeFill="background1" w:themeFillShade="D9"/>
          </w:tcPr>
          <w:p w14:paraId="4C3AE19F" w14:textId="77777777" w:rsidR="0050305E" w:rsidRPr="0050305E" w:rsidRDefault="0050305E" w:rsidP="009B64C7">
            <w:pPr>
              <w:jc w:val="center"/>
              <w:rPr>
                <w:rFonts w:cs="Times New Roman"/>
                <w:sz w:val="16"/>
                <w:szCs w:val="16"/>
              </w:rPr>
            </w:pPr>
            <w:r>
              <w:rPr>
                <w:rFonts w:cs="Times New Roman"/>
                <w:sz w:val="16"/>
                <w:szCs w:val="16"/>
              </w:rPr>
              <w:t xml:space="preserve">ERTAC </w:t>
            </w:r>
            <w:r w:rsidRPr="0050305E">
              <w:rPr>
                <w:rFonts w:cs="Times New Roman"/>
                <w:sz w:val="16"/>
                <w:szCs w:val="16"/>
              </w:rPr>
              <w:t>heat rate (btu/kw-hr)</w:t>
            </w:r>
          </w:p>
        </w:tc>
        <w:tc>
          <w:tcPr>
            <w:tcW w:w="897" w:type="dxa"/>
            <w:shd w:val="clear" w:color="auto" w:fill="D9D9D9" w:themeFill="background1" w:themeFillShade="D9"/>
          </w:tcPr>
          <w:p w14:paraId="09EE722C" w14:textId="77777777" w:rsidR="0050305E" w:rsidRPr="0050305E" w:rsidRDefault="0050305E" w:rsidP="009B64C7">
            <w:pPr>
              <w:jc w:val="center"/>
              <w:rPr>
                <w:rFonts w:cs="Times New Roman"/>
                <w:sz w:val="16"/>
                <w:szCs w:val="16"/>
              </w:rPr>
            </w:pPr>
            <w:r>
              <w:rPr>
                <w:rFonts w:cs="Times New Roman"/>
                <w:sz w:val="16"/>
                <w:szCs w:val="16"/>
              </w:rPr>
              <w:t>OS heat rate</w:t>
            </w:r>
          </w:p>
        </w:tc>
        <w:tc>
          <w:tcPr>
            <w:tcW w:w="900" w:type="dxa"/>
            <w:shd w:val="clear" w:color="auto" w:fill="D9D9D9" w:themeFill="background1" w:themeFillShade="D9"/>
          </w:tcPr>
          <w:p w14:paraId="1B9EBA8F" w14:textId="77777777" w:rsidR="0050305E" w:rsidRPr="0050305E" w:rsidRDefault="0050305E" w:rsidP="009B64C7">
            <w:pPr>
              <w:jc w:val="center"/>
              <w:rPr>
                <w:rFonts w:cs="Times New Roman"/>
                <w:sz w:val="16"/>
                <w:szCs w:val="16"/>
              </w:rPr>
            </w:pPr>
            <w:r>
              <w:rPr>
                <w:rFonts w:cs="Times New Roman"/>
                <w:sz w:val="16"/>
                <w:szCs w:val="16"/>
              </w:rPr>
              <w:t>Non-OS heat rate</w:t>
            </w:r>
          </w:p>
        </w:tc>
        <w:tc>
          <w:tcPr>
            <w:tcW w:w="990" w:type="dxa"/>
            <w:shd w:val="clear" w:color="auto" w:fill="D9D9D9" w:themeFill="background1" w:themeFillShade="D9"/>
          </w:tcPr>
          <w:p w14:paraId="3367B8BF" w14:textId="77777777" w:rsidR="0050305E" w:rsidRPr="0050305E" w:rsidRDefault="0050305E" w:rsidP="009B64C7">
            <w:pPr>
              <w:jc w:val="center"/>
              <w:rPr>
                <w:rFonts w:cs="Times New Roman"/>
                <w:sz w:val="16"/>
                <w:szCs w:val="16"/>
              </w:rPr>
            </w:pPr>
            <w:r w:rsidRPr="0050305E">
              <w:rPr>
                <w:rFonts w:cs="Times New Roman"/>
                <w:sz w:val="16"/>
                <w:szCs w:val="16"/>
              </w:rPr>
              <w:t>Generation capacity (MW)</w:t>
            </w:r>
          </w:p>
        </w:tc>
        <w:tc>
          <w:tcPr>
            <w:tcW w:w="1620" w:type="dxa"/>
            <w:shd w:val="clear" w:color="auto" w:fill="D9D9D9" w:themeFill="background1" w:themeFillShade="D9"/>
          </w:tcPr>
          <w:p w14:paraId="2D274517" w14:textId="77777777" w:rsidR="0050305E" w:rsidRPr="0050305E" w:rsidRDefault="0050305E" w:rsidP="009B64C7">
            <w:pPr>
              <w:jc w:val="center"/>
              <w:rPr>
                <w:rFonts w:cs="Times New Roman"/>
                <w:sz w:val="16"/>
                <w:szCs w:val="16"/>
              </w:rPr>
            </w:pPr>
            <w:r w:rsidRPr="0050305E">
              <w:rPr>
                <w:rFonts w:cs="Times New Roman"/>
                <w:sz w:val="16"/>
                <w:szCs w:val="16"/>
              </w:rPr>
              <w:t># of hours in FY where unit operated at max hourly</w:t>
            </w:r>
          </w:p>
        </w:tc>
        <w:tc>
          <w:tcPr>
            <w:tcW w:w="900" w:type="dxa"/>
            <w:shd w:val="clear" w:color="auto" w:fill="D9D9D9" w:themeFill="background1" w:themeFillShade="D9"/>
          </w:tcPr>
          <w:p w14:paraId="569244B1" w14:textId="77777777" w:rsidR="0050305E" w:rsidRPr="0050305E" w:rsidRDefault="0050305E" w:rsidP="009B64C7">
            <w:pPr>
              <w:jc w:val="center"/>
              <w:rPr>
                <w:rFonts w:cs="Times New Roman"/>
                <w:sz w:val="16"/>
                <w:szCs w:val="16"/>
              </w:rPr>
            </w:pPr>
            <w:r w:rsidRPr="0050305E">
              <w:rPr>
                <w:rFonts w:cs="Times New Roman"/>
                <w:sz w:val="16"/>
                <w:szCs w:val="16"/>
              </w:rPr>
              <w:t>Utilization fraction</w:t>
            </w:r>
          </w:p>
        </w:tc>
        <w:tc>
          <w:tcPr>
            <w:tcW w:w="990" w:type="dxa"/>
            <w:shd w:val="clear" w:color="auto" w:fill="D9D9D9" w:themeFill="background1" w:themeFillShade="D9"/>
          </w:tcPr>
          <w:p w14:paraId="44622320" w14:textId="77777777" w:rsidR="0050305E" w:rsidRPr="0050305E" w:rsidRDefault="0050305E" w:rsidP="009B64C7">
            <w:pPr>
              <w:jc w:val="center"/>
              <w:rPr>
                <w:rFonts w:cs="Times New Roman"/>
                <w:sz w:val="16"/>
                <w:szCs w:val="16"/>
              </w:rPr>
            </w:pPr>
            <w:r w:rsidRPr="0050305E">
              <w:rPr>
                <w:rFonts w:cs="Times New Roman"/>
                <w:sz w:val="16"/>
                <w:szCs w:val="16"/>
              </w:rPr>
              <w:t>Base year generation (MW-hrs)</w:t>
            </w:r>
          </w:p>
        </w:tc>
        <w:tc>
          <w:tcPr>
            <w:tcW w:w="900" w:type="dxa"/>
            <w:shd w:val="clear" w:color="auto" w:fill="D9D9D9" w:themeFill="background1" w:themeFillShade="D9"/>
          </w:tcPr>
          <w:p w14:paraId="03EA60E4" w14:textId="77777777" w:rsidR="0050305E" w:rsidRPr="0050305E" w:rsidRDefault="0050305E" w:rsidP="009B64C7">
            <w:pPr>
              <w:jc w:val="center"/>
              <w:rPr>
                <w:rFonts w:cs="Times New Roman"/>
                <w:sz w:val="16"/>
                <w:szCs w:val="16"/>
              </w:rPr>
            </w:pPr>
            <w:r w:rsidRPr="0050305E">
              <w:rPr>
                <w:rFonts w:cs="Times New Roman"/>
                <w:sz w:val="16"/>
                <w:szCs w:val="16"/>
              </w:rPr>
              <w:t>Base year heat input (mmbtu)</w:t>
            </w:r>
          </w:p>
        </w:tc>
        <w:tc>
          <w:tcPr>
            <w:tcW w:w="900" w:type="dxa"/>
            <w:shd w:val="clear" w:color="auto" w:fill="D9D9D9" w:themeFill="background1" w:themeFillShade="D9"/>
          </w:tcPr>
          <w:p w14:paraId="5193AB45" w14:textId="77777777" w:rsidR="0050305E" w:rsidRPr="0050305E" w:rsidRDefault="0050305E" w:rsidP="009B64C7">
            <w:pPr>
              <w:jc w:val="center"/>
              <w:rPr>
                <w:rFonts w:cs="Times New Roman"/>
                <w:sz w:val="16"/>
                <w:szCs w:val="16"/>
              </w:rPr>
            </w:pPr>
            <w:r w:rsidRPr="0050305E">
              <w:rPr>
                <w:rFonts w:cs="Times New Roman"/>
                <w:sz w:val="16"/>
                <w:szCs w:val="16"/>
              </w:rPr>
              <w:t>Base year hours op’d</w:t>
            </w:r>
          </w:p>
        </w:tc>
        <w:tc>
          <w:tcPr>
            <w:tcW w:w="990" w:type="dxa"/>
            <w:shd w:val="clear" w:color="auto" w:fill="D9D9D9" w:themeFill="background1" w:themeFillShade="D9"/>
          </w:tcPr>
          <w:p w14:paraId="291E68DC" w14:textId="77777777" w:rsidR="0050305E" w:rsidRPr="0050305E" w:rsidRDefault="0050305E" w:rsidP="009B64C7">
            <w:pPr>
              <w:jc w:val="center"/>
              <w:rPr>
                <w:rFonts w:cs="Times New Roman"/>
                <w:sz w:val="16"/>
                <w:szCs w:val="16"/>
              </w:rPr>
            </w:pPr>
            <w:r w:rsidRPr="0050305E">
              <w:rPr>
                <w:rFonts w:cs="Times New Roman"/>
                <w:sz w:val="16"/>
                <w:szCs w:val="16"/>
              </w:rPr>
              <w:t>Future year generation (MW-hrs)</w:t>
            </w:r>
          </w:p>
        </w:tc>
        <w:tc>
          <w:tcPr>
            <w:tcW w:w="990" w:type="dxa"/>
            <w:shd w:val="clear" w:color="auto" w:fill="D9D9D9" w:themeFill="background1" w:themeFillShade="D9"/>
          </w:tcPr>
          <w:p w14:paraId="0EA97DE4" w14:textId="77777777" w:rsidR="0050305E" w:rsidRPr="0050305E" w:rsidRDefault="0050305E" w:rsidP="009B64C7">
            <w:pPr>
              <w:jc w:val="center"/>
              <w:rPr>
                <w:rFonts w:cs="Times New Roman"/>
                <w:sz w:val="16"/>
                <w:szCs w:val="16"/>
              </w:rPr>
            </w:pPr>
            <w:r w:rsidRPr="0050305E">
              <w:rPr>
                <w:rFonts w:cs="Times New Roman"/>
                <w:sz w:val="16"/>
                <w:szCs w:val="16"/>
              </w:rPr>
              <w:t>Future year heat input (mmbtu)</w:t>
            </w:r>
          </w:p>
        </w:tc>
        <w:tc>
          <w:tcPr>
            <w:tcW w:w="990" w:type="dxa"/>
            <w:shd w:val="clear" w:color="auto" w:fill="D9D9D9" w:themeFill="background1" w:themeFillShade="D9"/>
          </w:tcPr>
          <w:p w14:paraId="174F4FA0" w14:textId="77777777" w:rsidR="0050305E" w:rsidRPr="0050305E" w:rsidRDefault="0050305E" w:rsidP="009B64C7">
            <w:pPr>
              <w:jc w:val="center"/>
              <w:rPr>
                <w:rFonts w:cs="Times New Roman"/>
                <w:sz w:val="16"/>
                <w:szCs w:val="16"/>
              </w:rPr>
            </w:pPr>
            <w:r w:rsidRPr="0050305E">
              <w:rPr>
                <w:rFonts w:cs="Times New Roman"/>
                <w:sz w:val="16"/>
                <w:szCs w:val="16"/>
              </w:rPr>
              <w:t>Future year hours op’d</w:t>
            </w:r>
          </w:p>
        </w:tc>
      </w:tr>
      <w:tr w:rsidR="0005558A" w14:paraId="76A95FCB" w14:textId="77777777" w:rsidTr="0005558A">
        <w:tc>
          <w:tcPr>
            <w:tcW w:w="630" w:type="dxa"/>
            <w:vAlign w:val="bottom"/>
          </w:tcPr>
          <w:p w14:paraId="347208F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w:t>
            </w:r>
          </w:p>
        </w:tc>
        <w:tc>
          <w:tcPr>
            <w:tcW w:w="630" w:type="dxa"/>
            <w:vAlign w:val="bottom"/>
          </w:tcPr>
          <w:p w14:paraId="15CF56A2"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w:t>
            </w:r>
          </w:p>
        </w:tc>
        <w:tc>
          <w:tcPr>
            <w:tcW w:w="1080" w:type="dxa"/>
            <w:vAlign w:val="bottom"/>
          </w:tcPr>
          <w:p w14:paraId="4E3B4956"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E C Gaston</w:t>
            </w:r>
          </w:p>
        </w:tc>
        <w:tc>
          <w:tcPr>
            <w:tcW w:w="633" w:type="dxa"/>
            <w:vAlign w:val="bottom"/>
          </w:tcPr>
          <w:p w14:paraId="537942D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AL</w:t>
            </w:r>
          </w:p>
        </w:tc>
        <w:tc>
          <w:tcPr>
            <w:tcW w:w="720" w:type="dxa"/>
            <w:vAlign w:val="bottom"/>
          </w:tcPr>
          <w:p w14:paraId="6E05B00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6B3E134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Boiler Gas</w:t>
            </w:r>
          </w:p>
        </w:tc>
        <w:tc>
          <w:tcPr>
            <w:tcW w:w="1170" w:type="dxa"/>
            <w:vAlign w:val="bottom"/>
          </w:tcPr>
          <w:p w14:paraId="4776101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3176</w:t>
            </w:r>
          </w:p>
        </w:tc>
        <w:tc>
          <w:tcPr>
            <w:tcW w:w="1080" w:type="dxa"/>
            <w:vAlign w:val="bottom"/>
          </w:tcPr>
          <w:p w14:paraId="1754FE7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10000</w:t>
            </w:r>
          </w:p>
        </w:tc>
        <w:tc>
          <w:tcPr>
            <w:tcW w:w="897" w:type="dxa"/>
            <w:vAlign w:val="bottom"/>
          </w:tcPr>
          <w:p w14:paraId="32B37546" w14:textId="77777777" w:rsidR="0005558A" w:rsidRPr="0005558A" w:rsidRDefault="0005558A" w:rsidP="0005558A">
            <w:pPr>
              <w:jc w:val="right"/>
              <w:rPr>
                <w:rFonts w:ascii="Calibri" w:hAnsi="Calibri"/>
                <w:color w:val="000000"/>
                <w:sz w:val="16"/>
                <w:szCs w:val="16"/>
              </w:rPr>
            </w:pPr>
          </w:p>
        </w:tc>
        <w:tc>
          <w:tcPr>
            <w:tcW w:w="900" w:type="dxa"/>
            <w:vAlign w:val="bottom"/>
          </w:tcPr>
          <w:p w14:paraId="29A6C7F0" w14:textId="77777777" w:rsidR="0005558A" w:rsidRPr="0005558A" w:rsidRDefault="0005558A" w:rsidP="0005558A">
            <w:pPr>
              <w:rPr>
                <w:sz w:val="16"/>
                <w:szCs w:val="16"/>
              </w:rPr>
            </w:pPr>
          </w:p>
        </w:tc>
        <w:tc>
          <w:tcPr>
            <w:tcW w:w="990" w:type="dxa"/>
            <w:vAlign w:val="bottom"/>
          </w:tcPr>
          <w:p w14:paraId="7E50FCE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317.6</w:t>
            </w:r>
          </w:p>
        </w:tc>
        <w:tc>
          <w:tcPr>
            <w:tcW w:w="1620" w:type="dxa"/>
            <w:vAlign w:val="bottom"/>
          </w:tcPr>
          <w:p w14:paraId="04041FE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2D4810D2"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0.269323</w:t>
            </w:r>
          </w:p>
        </w:tc>
        <w:tc>
          <w:tcPr>
            <w:tcW w:w="990" w:type="dxa"/>
            <w:vAlign w:val="bottom"/>
          </w:tcPr>
          <w:p w14:paraId="40BA1B76" w14:textId="77777777" w:rsidR="0005558A" w:rsidRPr="0005558A" w:rsidRDefault="0005558A" w:rsidP="0005558A">
            <w:pPr>
              <w:jc w:val="right"/>
              <w:rPr>
                <w:rFonts w:ascii="Calibri" w:hAnsi="Calibri"/>
                <w:color w:val="000000"/>
                <w:sz w:val="16"/>
                <w:szCs w:val="16"/>
              </w:rPr>
            </w:pPr>
          </w:p>
        </w:tc>
        <w:tc>
          <w:tcPr>
            <w:tcW w:w="900" w:type="dxa"/>
            <w:vAlign w:val="bottom"/>
          </w:tcPr>
          <w:p w14:paraId="3EBC492C" w14:textId="77777777" w:rsidR="0005558A" w:rsidRPr="0005558A" w:rsidRDefault="0005558A" w:rsidP="0005558A">
            <w:pPr>
              <w:rPr>
                <w:sz w:val="16"/>
                <w:szCs w:val="16"/>
              </w:rPr>
            </w:pPr>
          </w:p>
        </w:tc>
        <w:tc>
          <w:tcPr>
            <w:tcW w:w="900" w:type="dxa"/>
            <w:vAlign w:val="bottom"/>
          </w:tcPr>
          <w:p w14:paraId="584FE58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7053</w:t>
            </w:r>
          </w:p>
        </w:tc>
        <w:tc>
          <w:tcPr>
            <w:tcW w:w="990" w:type="dxa"/>
            <w:vAlign w:val="bottom"/>
          </w:tcPr>
          <w:p w14:paraId="0C24CC3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749303.1</w:t>
            </w:r>
          </w:p>
        </w:tc>
        <w:tc>
          <w:tcPr>
            <w:tcW w:w="990" w:type="dxa"/>
            <w:vAlign w:val="bottom"/>
          </w:tcPr>
          <w:p w14:paraId="7ABA92C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7493031</w:t>
            </w:r>
          </w:p>
        </w:tc>
        <w:tc>
          <w:tcPr>
            <w:tcW w:w="990" w:type="dxa"/>
            <w:vAlign w:val="bottom"/>
          </w:tcPr>
          <w:p w14:paraId="629E86E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5320</w:t>
            </w:r>
          </w:p>
        </w:tc>
      </w:tr>
      <w:tr w:rsidR="0005558A" w14:paraId="1C091DC8" w14:textId="77777777" w:rsidTr="0005558A">
        <w:tc>
          <w:tcPr>
            <w:tcW w:w="630" w:type="dxa"/>
            <w:vAlign w:val="bottom"/>
          </w:tcPr>
          <w:p w14:paraId="5ACCEAD3"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w:t>
            </w:r>
          </w:p>
        </w:tc>
        <w:tc>
          <w:tcPr>
            <w:tcW w:w="630" w:type="dxa"/>
            <w:vAlign w:val="bottom"/>
          </w:tcPr>
          <w:p w14:paraId="0259991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w:t>
            </w:r>
          </w:p>
        </w:tc>
        <w:tc>
          <w:tcPr>
            <w:tcW w:w="1080" w:type="dxa"/>
            <w:vAlign w:val="bottom"/>
          </w:tcPr>
          <w:p w14:paraId="4251D0AE"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E C Gaston</w:t>
            </w:r>
          </w:p>
        </w:tc>
        <w:tc>
          <w:tcPr>
            <w:tcW w:w="633" w:type="dxa"/>
            <w:vAlign w:val="bottom"/>
          </w:tcPr>
          <w:p w14:paraId="57BF8332"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AL</w:t>
            </w:r>
          </w:p>
        </w:tc>
        <w:tc>
          <w:tcPr>
            <w:tcW w:w="720" w:type="dxa"/>
            <w:vAlign w:val="bottom"/>
          </w:tcPr>
          <w:p w14:paraId="6918F9CA"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7E33B869"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213681E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3635</w:t>
            </w:r>
          </w:p>
        </w:tc>
        <w:tc>
          <w:tcPr>
            <w:tcW w:w="1080" w:type="dxa"/>
            <w:vAlign w:val="bottom"/>
          </w:tcPr>
          <w:p w14:paraId="4322CBE5"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9537.884</w:t>
            </w:r>
          </w:p>
        </w:tc>
        <w:tc>
          <w:tcPr>
            <w:tcW w:w="897" w:type="dxa"/>
            <w:vAlign w:val="bottom"/>
          </w:tcPr>
          <w:p w14:paraId="28F4DA8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9373.809</w:t>
            </w:r>
          </w:p>
        </w:tc>
        <w:tc>
          <w:tcPr>
            <w:tcW w:w="900" w:type="dxa"/>
            <w:vAlign w:val="bottom"/>
          </w:tcPr>
          <w:p w14:paraId="5470015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9729.019</w:t>
            </w:r>
          </w:p>
        </w:tc>
        <w:tc>
          <w:tcPr>
            <w:tcW w:w="990" w:type="dxa"/>
            <w:vAlign w:val="bottom"/>
          </w:tcPr>
          <w:p w14:paraId="67F095C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381.1118</w:t>
            </w:r>
          </w:p>
        </w:tc>
        <w:tc>
          <w:tcPr>
            <w:tcW w:w="1620" w:type="dxa"/>
            <w:vAlign w:val="bottom"/>
          </w:tcPr>
          <w:p w14:paraId="13AF33C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436271D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32B664C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1332228</w:t>
            </w:r>
          </w:p>
        </w:tc>
        <w:tc>
          <w:tcPr>
            <w:tcW w:w="900" w:type="dxa"/>
            <w:vAlign w:val="bottom"/>
          </w:tcPr>
          <w:p w14:paraId="1A45030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12706635</w:t>
            </w:r>
          </w:p>
        </w:tc>
        <w:tc>
          <w:tcPr>
            <w:tcW w:w="900" w:type="dxa"/>
            <w:vAlign w:val="bottom"/>
          </w:tcPr>
          <w:p w14:paraId="649304F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7053</w:t>
            </w:r>
          </w:p>
        </w:tc>
        <w:tc>
          <w:tcPr>
            <w:tcW w:w="990" w:type="dxa"/>
            <w:vAlign w:val="bottom"/>
          </w:tcPr>
          <w:p w14:paraId="7732E34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7647042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1D77E7E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r>
      <w:tr w:rsidR="0005558A" w14:paraId="64297545" w14:textId="77777777" w:rsidTr="0005558A">
        <w:tc>
          <w:tcPr>
            <w:tcW w:w="630" w:type="dxa"/>
            <w:vAlign w:val="bottom"/>
          </w:tcPr>
          <w:p w14:paraId="24C83B5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2718</w:t>
            </w:r>
          </w:p>
        </w:tc>
        <w:tc>
          <w:tcPr>
            <w:tcW w:w="630" w:type="dxa"/>
            <w:vAlign w:val="bottom"/>
          </w:tcPr>
          <w:p w14:paraId="3099C04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w:t>
            </w:r>
          </w:p>
        </w:tc>
        <w:tc>
          <w:tcPr>
            <w:tcW w:w="1080" w:type="dxa"/>
            <w:vAlign w:val="bottom"/>
          </w:tcPr>
          <w:p w14:paraId="1572B37F"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 G Allen</w:t>
            </w:r>
          </w:p>
        </w:tc>
        <w:tc>
          <w:tcPr>
            <w:tcW w:w="633" w:type="dxa"/>
            <w:vAlign w:val="bottom"/>
          </w:tcPr>
          <w:p w14:paraId="6C5CD617"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NC</w:t>
            </w:r>
          </w:p>
        </w:tc>
        <w:tc>
          <w:tcPr>
            <w:tcW w:w="720" w:type="dxa"/>
            <w:vAlign w:val="bottom"/>
          </w:tcPr>
          <w:p w14:paraId="408E3115"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29FDCEDE"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08F5E52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2141</w:t>
            </w:r>
          </w:p>
        </w:tc>
        <w:tc>
          <w:tcPr>
            <w:tcW w:w="1080" w:type="dxa"/>
            <w:vAlign w:val="bottom"/>
          </w:tcPr>
          <w:p w14:paraId="5C63EB98"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10035.81</w:t>
            </w:r>
          </w:p>
        </w:tc>
        <w:tc>
          <w:tcPr>
            <w:tcW w:w="897" w:type="dxa"/>
            <w:vAlign w:val="bottom"/>
          </w:tcPr>
          <w:p w14:paraId="0052007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10098.5</w:t>
            </w:r>
          </w:p>
        </w:tc>
        <w:tc>
          <w:tcPr>
            <w:tcW w:w="900" w:type="dxa"/>
            <w:vAlign w:val="bottom"/>
          </w:tcPr>
          <w:p w14:paraId="64E7707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9928.153</w:t>
            </w:r>
          </w:p>
        </w:tc>
        <w:tc>
          <w:tcPr>
            <w:tcW w:w="990" w:type="dxa"/>
            <w:vAlign w:val="bottom"/>
          </w:tcPr>
          <w:p w14:paraId="1DD2BD1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213.3361</w:t>
            </w:r>
          </w:p>
        </w:tc>
        <w:tc>
          <w:tcPr>
            <w:tcW w:w="1620" w:type="dxa"/>
            <w:vAlign w:val="bottom"/>
          </w:tcPr>
          <w:p w14:paraId="38AD934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75F87FF5"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0.220305</w:t>
            </w:r>
          </w:p>
        </w:tc>
        <w:tc>
          <w:tcPr>
            <w:tcW w:w="990" w:type="dxa"/>
            <w:vAlign w:val="bottom"/>
          </w:tcPr>
          <w:p w14:paraId="5951C06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478705.1</w:t>
            </w:r>
          </w:p>
        </w:tc>
        <w:tc>
          <w:tcPr>
            <w:tcW w:w="900" w:type="dxa"/>
            <w:vAlign w:val="bottom"/>
          </w:tcPr>
          <w:p w14:paraId="3050217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4804192</w:t>
            </w:r>
          </w:p>
        </w:tc>
        <w:tc>
          <w:tcPr>
            <w:tcW w:w="900" w:type="dxa"/>
            <w:vAlign w:val="bottom"/>
          </w:tcPr>
          <w:p w14:paraId="0D2196F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4368.78</w:t>
            </w:r>
          </w:p>
        </w:tc>
        <w:tc>
          <w:tcPr>
            <w:tcW w:w="990" w:type="dxa"/>
            <w:vAlign w:val="bottom"/>
          </w:tcPr>
          <w:p w14:paraId="5CA98AC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411710.8</w:t>
            </w:r>
          </w:p>
        </w:tc>
        <w:tc>
          <w:tcPr>
            <w:tcW w:w="990" w:type="dxa"/>
            <w:vAlign w:val="bottom"/>
          </w:tcPr>
          <w:p w14:paraId="6F3DB03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4131851</w:t>
            </w:r>
          </w:p>
        </w:tc>
        <w:tc>
          <w:tcPr>
            <w:tcW w:w="990" w:type="dxa"/>
            <w:vAlign w:val="bottom"/>
          </w:tcPr>
          <w:p w14:paraId="2C9ED3A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4214</w:t>
            </w:r>
          </w:p>
        </w:tc>
      </w:tr>
      <w:tr w:rsidR="0005558A" w14:paraId="26B7E708" w14:textId="77777777" w:rsidTr="0005558A">
        <w:tc>
          <w:tcPr>
            <w:tcW w:w="630" w:type="dxa"/>
            <w:vAlign w:val="bottom"/>
          </w:tcPr>
          <w:p w14:paraId="2584B13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2718</w:t>
            </w:r>
          </w:p>
        </w:tc>
        <w:tc>
          <w:tcPr>
            <w:tcW w:w="630" w:type="dxa"/>
            <w:vAlign w:val="bottom"/>
          </w:tcPr>
          <w:p w14:paraId="6E90041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w:t>
            </w:r>
          </w:p>
        </w:tc>
        <w:tc>
          <w:tcPr>
            <w:tcW w:w="1080" w:type="dxa"/>
            <w:vAlign w:val="bottom"/>
          </w:tcPr>
          <w:p w14:paraId="25FACB0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 G Allen</w:t>
            </w:r>
          </w:p>
        </w:tc>
        <w:tc>
          <w:tcPr>
            <w:tcW w:w="633" w:type="dxa"/>
            <w:vAlign w:val="bottom"/>
          </w:tcPr>
          <w:p w14:paraId="214B234F"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NC</w:t>
            </w:r>
          </w:p>
        </w:tc>
        <w:tc>
          <w:tcPr>
            <w:tcW w:w="720" w:type="dxa"/>
            <w:vAlign w:val="bottom"/>
          </w:tcPr>
          <w:p w14:paraId="5A9652C8"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53F2AEA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2022268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2408</w:t>
            </w:r>
          </w:p>
        </w:tc>
        <w:tc>
          <w:tcPr>
            <w:tcW w:w="1080" w:type="dxa"/>
            <w:vAlign w:val="bottom"/>
          </w:tcPr>
          <w:p w14:paraId="592C492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10034.03</w:t>
            </w:r>
          </w:p>
        </w:tc>
        <w:tc>
          <w:tcPr>
            <w:tcW w:w="897" w:type="dxa"/>
            <w:vAlign w:val="bottom"/>
          </w:tcPr>
          <w:p w14:paraId="12FE532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10113.46</w:t>
            </w:r>
          </w:p>
        </w:tc>
        <w:tc>
          <w:tcPr>
            <w:tcW w:w="900" w:type="dxa"/>
            <w:vAlign w:val="bottom"/>
          </w:tcPr>
          <w:p w14:paraId="41C8C2A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9906.014</w:t>
            </w:r>
          </w:p>
        </w:tc>
        <w:tc>
          <w:tcPr>
            <w:tcW w:w="990" w:type="dxa"/>
            <w:vAlign w:val="bottom"/>
          </w:tcPr>
          <w:p w14:paraId="4DE159F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239.9833</w:t>
            </w:r>
          </w:p>
        </w:tc>
        <w:tc>
          <w:tcPr>
            <w:tcW w:w="1620" w:type="dxa"/>
            <w:vAlign w:val="bottom"/>
          </w:tcPr>
          <w:p w14:paraId="5944260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2673AC3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0.163428</w:t>
            </w:r>
          </w:p>
        </w:tc>
        <w:tc>
          <w:tcPr>
            <w:tcW w:w="990" w:type="dxa"/>
            <w:vAlign w:val="bottom"/>
          </w:tcPr>
          <w:p w14:paraId="3EA2935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398780.4</w:t>
            </w:r>
          </w:p>
        </w:tc>
        <w:tc>
          <w:tcPr>
            <w:tcW w:w="900" w:type="dxa"/>
            <w:vAlign w:val="bottom"/>
          </w:tcPr>
          <w:p w14:paraId="7DFC71B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4001374</w:t>
            </w:r>
          </w:p>
        </w:tc>
        <w:tc>
          <w:tcPr>
            <w:tcW w:w="900" w:type="dxa"/>
            <w:vAlign w:val="bottom"/>
          </w:tcPr>
          <w:p w14:paraId="58A42B6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3798.59</w:t>
            </w:r>
          </w:p>
        </w:tc>
        <w:tc>
          <w:tcPr>
            <w:tcW w:w="990" w:type="dxa"/>
            <w:vAlign w:val="bottom"/>
          </w:tcPr>
          <w:p w14:paraId="2D224D9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343566.2</w:t>
            </w:r>
          </w:p>
        </w:tc>
        <w:tc>
          <w:tcPr>
            <w:tcW w:w="990" w:type="dxa"/>
            <w:vAlign w:val="bottom"/>
          </w:tcPr>
          <w:p w14:paraId="18064EC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3447354</w:t>
            </w:r>
          </w:p>
        </w:tc>
        <w:tc>
          <w:tcPr>
            <w:tcW w:w="990" w:type="dxa"/>
            <w:vAlign w:val="bottom"/>
          </w:tcPr>
          <w:p w14:paraId="4509DED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3643</w:t>
            </w:r>
          </w:p>
        </w:tc>
      </w:tr>
      <w:tr w:rsidR="0005558A" w14:paraId="77324F5D" w14:textId="77777777" w:rsidTr="0005558A">
        <w:tc>
          <w:tcPr>
            <w:tcW w:w="630" w:type="dxa"/>
            <w:vAlign w:val="bottom"/>
          </w:tcPr>
          <w:p w14:paraId="7826E57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1553</w:t>
            </w:r>
          </w:p>
        </w:tc>
        <w:tc>
          <w:tcPr>
            <w:tcW w:w="630" w:type="dxa"/>
            <w:vAlign w:val="bottom"/>
          </w:tcPr>
          <w:p w14:paraId="073DCB9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w:t>
            </w:r>
          </w:p>
        </w:tc>
        <w:tc>
          <w:tcPr>
            <w:tcW w:w="1080" w:type="dxa"/>
            <w:vAlign w:val="bottom"/>
          </w:tcPr>
          <w:p w14:paraId="68B927AA"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Gould Street</w:t>
            </w:r>
          </w:p>
        </w:tc>
        <w:tc>
          <w:tcPr>
            <w:tcW w:w="633" w:type="dxa"/>
            <w:vAlign w:val="bottom"/>
          </w:tcPr>
          <w:p w14:paraId="22339899"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MD</w:t>
            </w:r>
          </w:p>
        </w:tc>
        <w:tc>
          <w:tcPr>
            <w:tcW w:w="720" w:type="dxa"/>
            <w:vAlign w:val="bottom"/>
          </w:tcPr>
          <w:p w14:paraId="3071F86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1F52701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Boiler Gas</w:t>
            </w:r>
          </w:p>
        </w:tc>
        <w:tc>
          <w:tcPr>
            <w:tcW w:w="1170" w:type="dxa"/>
            <w:vAlign w:val="bottom"/>
          </w:tcPr>
          <w:p w14:paraId="38A1F2F3"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1085</w:t>
            </w:r>
          </w:p>
        </w:tc>
        <w:tc>
          <w:tcPr>
            <w:tcW w:w="1080" w:type="dxa"/>
            <w:vAlign w:val="bottom"/>
          </w:tcPr>
          <w:p w14:paraId="37F225A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11583.4</w:t>
            </w:r>
          </w:p>
        </w:tc>
        <w:tc>
          <w:tcPr>
            <w:tcW w:w="897" w:type="dxa"/>
            <w:vAlign w:val="bottom"/>
          </w:tcPr>
          <w:p w14:paraId="5F9B352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11583.4</w:t>
            </w:r>
          </w:p>
        </w:tc>
        <w:tc>
          <w:tcPr>
            <w:tcW w:w="900" w:type="dxa"/>
            <w:vAlign w:val="bottom"/>
          </w:tcPr>
          <w:p w14:paraId="60542AC8" w14:textId="77777777" w:rsidR="0005558A" w:rsidRPr="0005558A" w:rsidRDefault="0005558A" w:rsidP="0005558A">
            <w:pPr>
              <w:jc w:val="right"/>
              <w:rPr>
                <w:rFonts w:ascii="Calibri" w:hAnsi="Calibri"/>
                <w:color w:val="000000"/>
                <w:sz w:val="16"/>
                <w:szCs w:val="16"/>
              </w:rPr>
            </w:pPr>
          </w:p>
        </w:tc>
        <w:tc>
          <w:tcPr>
            <w:tcW w:w="990" w:type="dxa"/>
            <w:vAlign w:val="bottom"/>
          </w:tcPr>
          <w:p w14:paraId="17FA2B4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93.66856</w:t>
            </w:r>
          </w:p>
        </w:tc>
        <w:tc>
          <w:tcPr>
            <w:tcW w:w="1620" w:type="dxa"/>
            <w:vAlign w:val="bottom"/>
          </w:tcPr>
          <w:p w14:paraId="735AF67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8</w:t>
            </w:r>
          </w:p>
        </w:tc>
        <w:tc>
          <w:tcPr>
            <w:tcW w:w="900" w:type="dxa"/>
            <w:vAlign w:val="bottom"/>
          </w:tcPr>
          <w:p w14:paraId="03AF265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0.027619</w:t>
            </w:r>
          </w:p>
        </w:tc>
        <w:tc>
          <w:tcPr>
            <w:tcW w:w="990" w:type="dxa"/>
            <w:vAlign w:val="bottom"/>
          </w:tcPr>
          <w:p w14:paraId="715F17C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26874.75</w:t>
            </w:r>
          </w:p>
        </w:tc>
        <w:tc>
          <w:tcPr>
            <w:tcW w:w="900" w:type="dxa"/>
            <w:vAlign w:val="bottom"/>
          </w:tcPr>
          <w:p w14:paraId="6820C36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311300.9</w:t>
            </w:r>
          </w:p>
        </w:tc>
        <w:tc>
          <w:tcPr>
            <w:tcW w:w="900" w:type="dxa"/>
            <w:vAlign w:val="bottom"/>
          </w:tcPr>
          <w:p w14:paraId="4BF6100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557.44</w:t>
            </w:r>
          </w:p>
        </w:tc>
        <w:tc>
          <w:tcPr>
            <w:tcW w:w="990" w:type="dxa"/>
            <w:vAlign w:val="bottom"/>
          </w:tcPr>
          <w:p w14:paraId="39D1B7C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22662.58</w:t>
            </w:r>
          </w:p>
        </w:tc>
        <w:tc>
          <w:tcPr>
            <w:tcW w:w="990" w:type="dxa"/>
            <w:vAlign w:val="bottom"/>
          </w:tcPr>
          <w:p w14:paraId="3D853CD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262509.6</w:t>
            </w:r>
          </w:p>
        </w:tc>
        <w:tc>
          <w:tcPr>
            <w:tcW w:w="990" w:type="dxa"/>
            <w:vAlign w:val="bottom"/>
          </w:tcPr>
          <w:p w14:paraId="3B7AF5B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482</w:t>
            </w:r>
          </w:p>
        </w:tc>
      </w:tr>
      <w:tr w:rsidR="0005558A" w14:paraId="183F5815" w14:textId="77777777" w:rsidTr="0005558A">
        <w:tc>
          <w:tcPr>
            <w:tcW w:w="630" w:type="dxa"/>
          </w:tcPr>
          <w:p w14:paraId="601B9EB7" w14:textId="77777777" w:rsidR="0050305E" w:rsidRPr="0050305E" w:rsidRDefault="0050305E" w:rsidP="009B67C6">
            <w:pPr>
              <w:rPr>
                <w:rFonts w:cs="Times New Roman"/>
                <w:sz w:val="16"/>
                <w:szCs w:val="16"/>
              </w:rPr>
            </w:pPr>
          </w:p>
        </w:tc>
        <w:tc>
          <w:tcPr>
            <w:tcW w:w="630" w:type="dxa"/>
          </w:tcPr>
          <w:p w14:paraId="1EA4BD1B" w14:textId="77777777" w:rsidR="0050305E" w:rsidRPr="0050305E" w:rsidRDefault="0050305E" w:rsidP="009B67C6">
            <w:pPr>
              <w:rPr>
                <w:rFonts w:cs="Times New Roman"/>
                <w:sz w:val="16"/>
                <w:szCs w:val="16"/>
              </w:rPr>
            </w:pPr>
          </w:p>
        </w:tc>
        <w:tc>
          <w:tcPr>
            <w:tcW w:w="1080" w:type="dxa"/>
          </w:tcPr>
          <w:p w14:paraId="30F77A7E" w14:textId="77777777" w:rsidR="0050305E" w:rsidRPr="0050305E" w:rsidRDefault="0050305E" w:rsidP="009B67C6">
            <w:pPr>
              <w:rPr>
                <w:rFonts w:cs="Times New Roman"/>
                <w:sz w:val="16"/>
                <w:szCs w:val="16"/>
              </w:rPr>
            </w:pPr>
          </w:p>
        </w:tc>
        <w:tc>
          <w:tcPr>
            <w:tcW w:w="633" w:type="dxa"/>
          </w:tcPr>
          <w:p w14:paraId="21230AC4" w14:textId="77777777" w:rsidR="0050305E" w:rsidRPr="0050305E" w:rsidRDefault="0050305E" w:rsidP="009B67C6">
            <w:pPr>
              <w:rPr>
                <w:rFonts w:cs="Times New Roman"/>
                <w:sz w:val="16"/>
                <w:szCs w:val="16"/>
              </w:rPr>
            </w:pPr>
          </w:p>
        </w:tc>
        <w:tc>
          <w:tcPr>
            <w:tcW w:w="720" w:type="dxa"/>
          </w:tcPr>
          <w:p w14:paraId="5860D69F" w14:textId="77777777" w:rsidR="0050305E" w:rsidRPr="0050305E" w:rsidRDefault="0050305E" w:rsidP="009B67C6">
            <w:pPr>
              <w:rPr>
                <w:rFonts w:cs="Times New Roman"/>
                <w:sz w:val="16"/>
                <w:szCs w:val="16"/>
              </w:rPr>
            </w:pPr>
          </w:p>
        </w:tc>
        <w:tc>
          <w:tcPr>
            <w:tcW w:w="900" w:type="dxa"/>
          </w:tcPr>
          <w:p w14:paraId="16166E4D" w14:textId="77777777" w:rsidR="0050305E" w:rsidRPr="0050305E" w:rsidRDefault="0050305E" w:rsidP="009B67C6">
            <w:pPr>
              <w:rPr>
                <w:rFonts w:cs="Times New Roman"/>
                <w:sz w:val="16"/>
                <w:szCs w:val="16"/>
              </w:rPr>
            </w:pPr>
          </w:p>
        </w:tc>
        <w:tc>
          <w:tcPr>
            <w:tcW w:w="1170" w:type="dxa"/>
          </w:tcPr>
          <w:p w14:paraId="75923FF5" w14:textId="77777777" w:rsidR="0050305E" w:rsidRPr="0050305E" w:rsidRDefault="0050305E" w:rsidP="009B67C6">
            <w:pPr>
              <w:rPr>
                <w:rFonts w:cs="Times New Roman"/>
                <w:sz w:val="16"/>
                <w:szCs w:val="16"/>
              </w:rPr>
            </w:pPr>
          </w:p>
        </w:tc>
        <w:tc>
          <w:tcPr>
            <w:tcW w:w="1080" w:type="dxa"/>
          </w:tcPr>
          <w:p w14:paraId="06AC9EDB" w14:textId="77777777" w:rsidR="0050305E" w:rsidRPr="0050305E" w:rsidRDefault="0050305E" w:rsidP="009B67C6">
            <w:pPr>
              <w:rPr>
                <w:rFonts w:cs="Times New Roman"/>
                <w:sz w:val="16"/>
                <w:szCs w:val="16"/>
              </w:rPr>
            </w:pPr>
          </w:p>
        </w:tc>
        <w:tc>
          <w:tcPr>
            <w:tcW w:w="897" w:type="dxa"/>
          </w:tcPr>
          <w:p w14:paraId="2756ECFC" w14:textId="77777777" w:rsidR="0050305E" w:rsidRPr="0050305E" w:rsidRDefault="0050305E" w:rsidP="009B67C6">
            <w:pPr>
              <w:rPr>
                <w:rFonts w:cs="Times New Roman"/>
                <w:sz w:val="16"/>
                <w:szCs w:val="16"/>
              </w:rPr>
            </w:pPr>
          </w:p>
        </w:tc>
        <w:tc>
          <w:tcPr>
            <w:tcW w:w="900" w:type="dxa"/>
          </w:tcPr>
          <w:p w14:paraId="4CCE4694" w14:textId="77777777" w:rsidR="0050305E" w:rsidRPr="0050305E" w:rsidRDefault="0050305E" w:rsidP="009B67C6">
            <w:pPr>
              <w:rPr>
                <w:rFonts w:cs="Times New Roman"/>
                <w:sz w:val="16"/>
                <w:szCs w:val="16"/>
              </w:rPr>
            </w:pPr>
          </w:p>
        </w:tc>
        <w:tc>
          <w:tcPr>
            <w:tcW w:w="990" w:type="dxa"/>
          </w:tcPr>
          <w:p w14:paraId="20767D1A" w14:textId="77777777" w:rsidR="0050305E" w:rsidRPr="0050305E" w:rsidRDefault="0050305E" w:rsidP="009B67C6">
            <w:pPr>
              <w:rPr>
                <w:rFonts w:cs="Times New Roman"/>
                <w:sz w:val="16"/>
                <w:szCs w:val="16"/>
              </w:rPr>
            </w:pPr>
          </w:p>
        </w:tc>
        <w:tc>
          <w:tcPr>
            <w:tcW w:w="1620" w:type="dxa"/>
          </w:tcPr>
          <w:p w14:paraId="7CAA000B" w14:textId="77777777" w:rsidR="0050305E" w:rsidRPr="0050305E" w:rsidRDefault="0050305E" w:rsidP="009B67C6">
            <w:pPr>
              <w:rPr>
                <w:rFonts w:cs="Times New Roman"/>
                <w:sz w:val="16"/>
                <w:szCs w:val="16"/>
              </w:rPr>
            </w:pPr>
          </w:p>
        </w:tc>
        <w:tc>
          <w:tcPr>
            <w:tcW w:w="900" w:type="dxa"/>
          </w:tcPr>
          <w:p w14:paraId="20D0AFA4" w14:textId="77777777" w:rsidR="0050305E" w:rsidRPr="0050305E" w:rsidRDefault="0050305E" w:rsidP="009B67C6">
            <w:pPr>
              <w:rPr>
                <w:rFonts w:cs="Times New Roman"/>
                <w:sz w:val="16"/>
                <w:szCs w:val="16"/>
              </w:rPr>
            </w:pPr>
          </w:p>
        </w:tc>
        <w:tc>
          <w:tcPr>
            <w:tcW w:w="990" w:type="dxa"/>
          </w:tcPr>
          <w:p w14:paraId="00EEF3FC" w14:textId="77777777" w:rsidR="0050305E" w:rsidRPr="0050305E" w:rsidRDefault="0050305E" w:rsidP="009B67C6">
            <w:pPr>
              <w:rPr>
                <w:rFonts w:cs="Times New Roman"/>
                <w:sz w:val="16"/>
                <w:szCs w:val="16"/>
              </w:rPr>
            </w:pPr>
          </w:p>
        </w:tc>
        <w:tc>
          <w:tcPr>
            <w:tcW w:w="900" w:type="dxa"/>
          </w:tcPr>
          <w:p w14:paraId="6A12B002" w14:textId="77777777" w:rsidR="0050305E" w:rsidRPr="0050305E" w:rsidRDefault="0050305E" w:rsidP="009B67C6">
            <w:pPr>
              <w:rPr>
                <w:rFonts w:cs="Times New Roman"/>
                <w:sz w:val="16"/>
                <w:szCs w:val="16"/>
              </w:rPr>
            </w:pPr>
          </w:p>
        </w:tc>
        <w:tc>
          <w:tcPr>
            <w:tcW w:w="900" w:type="dxa"/>
          </w:tcPr>
          <w:p w14:paraId="69F73609" w14:textId="77777777" w:rsidR="0050305E" w:rsidRPr="0050305E" w:rsidRDefault="0050305E" w:rsidP="009B67C6">
            <w:pPr>
              <w:rPr>
                <w:rFonts w:cs="Times New Roman"/>
                <w:sz w:val="16"/>
                <w:szCs w:val="16"/>
              </w:rPr>
            </w:pPr>
          </w:p>
        </w:tc>
        <w:tc>
          <w:tcPr>
            <w:tcW w:w="990" w:type="dxa"/>
          </w:tcPr>
          <w:p w14:paraId="4BE0DF7F" w14:textId="77777777" w:rsidR="0050305E" w:rsidRPr="0050305E" w:rsidRDefault="0050305E" w:rsidP="009B67C6">
            <w:pPr>
              <w:rPr>
                <w:rFonts w:cs="Times New Roman"/>
                <w:sz w:val="16"/>
                <w:szCs w:val="16"/>
              </w:rPr>
            </w:pPr>
          </w:p>
        </w:tc>
        <w:tc>
          <w:tcPr>
            <w:tcW w:w="990" w:type="dxa"/>
          </w:tcPr>
          <w:p w14:paraId="0CEAD804" w14:textId="77777777" w:rsidR="0050305E" w:rsidRPr="0050305E" w:rsidRDefault="0050305E" w:rsidP="009B67C6">
            <w:pPr>
              <w:rPr>
                <w:rFonts w:cs="Times New Roman"/>
                <w:sz w:val="16"/>
                <w:szCs w:val="16"/>
              </w:rPr>
            </w:pPr>
          </w:p>
        </w:tc>
        <w:tc>
          <w:tcPr>
            <w:tcW w:w="990" w:type="dxa"/>
          </w:tcPr>
          <w:p w14:paraId="286DD2DE" w14:textId="77777777" w:rsidR="0050305E" w:rsidRPr="0050305E" w:rsidRDefault="0050305E" w:rsidP="009B67C6">
            <w:pPr>
              <w:rPr>
                <w:rFonts w:cs="Times New Roman"/>
                <w:sz w:val="16"/>
                <w:szCs w:val="16"/>
              </w:rPr>
            </w:pPr>
          </w:p>
        </w:tc>
      </w:tr>
    </w:tbl>
    <w:p w14:paraId="5122D167" w14:textId="77777777" w:rsidR="00242C93" w:rsidRDefault="005D44CC" w:rsidP="00242C93">
      <w:r>
        <w:t xml:space="preserve"> </w:t>
      </w:r>
    </w:p>
    <w:p w14:paraId="3FC849F7" w14:textId="77777777" w:rsidR="005D44CC" w:rsidRDefault="005D44CC" w:rsidP="00242C93">
      <w:r>
        <w:t>(Note that both the shutdown #</w:t>
      </w:r>
      <w:r w:rsidR="0005558A">
        <w:t>4</w:t>
      </w:r>
      <w:r>
        <w:t xml:space="preserve"> </w:t>
      </w:r>
      <w:r w:rsidRPr="0005558A">
        <w:t xml:space="preserve">unit at </w:t>
      </w:r>
      <w:r w:rsidR="0005558A" w:rsidRPr="0005558A">
        <w:rPr>
          <w:rFonts w:ascii="Calibri" w:hAnsi="Calibri"/>
          <w:color w:val="000000"/>
        </w:rPr>
        <w:t>E C Gaston</w:t>
      </w:r>
      <w:r w:rsidRPr="0005558A">
        <w:t xml:space="preserve"> is listed, with the coal data, and the “new” #</w:t>
      </w:r>
      <w:r w:rsidR="0005558A">
        <w:t>4</w:t>
      </w:r>
      <w:r w:rsidRPr="0005558A">
        <w:t xml:space="preserve"> unit at </w:t>
      </w:r>
      <w:r w:rsidR="0005558A" w:rsidRPr="0005558A">
        <w:rPr>
          <w:rFonts w:ascii="Calibri" w:hAnsi="Calibri"/>
          <w:color w:val="000000"/>
        </w:rPr>
        <w:t>E C Gaston</w:t>
      </w:r>
      <w:r w:rsidRPr="0005558A">
        <w:t>, that burn</w:t>
      </w:r>
      <w:r>
        <w:t>s natural gas in the future year, is listed)</w:t>
      </w:r>
    </w:p>
    <w:p w14:paraId="01CA51A4" w14:textId="77777777" w:rsidR="000C1B61" w:rsidRDefault="000C1B61" w:rsidP="00242C93">
      <w:r>
        <w:t>(The hours operated value is figured by summing the number of hours with a non-zero heat input in either the base or the future year.)</w:t>
      </w:r>
    </w:p>
    <w:p w14:paraId="49AAA9F0" w14:textId="77777777" w:rsidR="00242C93" w:rsidRDefault="00242C93" w:rsidP="00242C93"/>
    <w:p w14:paraId="33464038" w14:textId="77777777" w:rsidR="00242C93" w:rsidRDefault="00242C93" w:rsidP="00242C93"/>
    <w:p w14:paraId="291A81A2" w14:textId="77777777" w:rsidR="00242C93" w:rsidRDefault="00242C93" w:rsidP="00242C93"/>
    <w:p w14:paraId="78EBDCCB" w14:textId="77777777" w:rsidR="00242C93" w:rsidRDefault="00242C93" w:rsidP="003E6349"/>
    <w:p w14:paraId="0B8259C0" w14:textId="77777777" w:rsidR="00242C93" w:rsidRDefault="00242C93" w:rsidP="003E6349"/>
    <w:p w14:paraId="22B9D3EC" w14:textId="77777777" w:rsidR="00CD0D70" w:rsidRDefault="00CD0D70" w:rsidP="009B7E5C">
      <w:pPr>
        <w:sectPr w:rsidR="00CD0D70" w:rsidSect="00242C93">
          <w:pgSz w:w="20160" w:h="12240" w:orient="landscape" w:code="5"/>
          <w:pgMar w:top="1440" w:right="1440" w:bottom="1440" w:left="1440" w:header="720" w:footer="720" w:gutter="0"/>
          <w:cols w:space="720"/>
          <w:docGrid w:linePitch="360"/>
        </w:sectPr>
      </w:pPr>
    </w:p>
    <w:p w14:paraId="4E03CEEA" w14:textId="77777777" w:rsidR="003E6349" w:rsidRDefault="00451287" w:rsidP="009B7E5C">
      <w:r>
        <w:rPr>
          <w:u w:val="single"/>
        </w:rPr>
        <w:t>Report 27.5B:</w:t>
      </w:r>
      <w:r>
        <w:t xml:space="preserve">  “Send up a flag that more control was needed and print out a useful report detailing generic controls”</w:t>
      </w:r>
    </w:p>
    <w:p w14:paraId="0325BA1B" w14:textId="77777777" w:rsidR="00451287" w:rsidRDefault="00451287" w:rsidP="009B7E5C"/>
    <w:p w14:paraId="59616224" w14:textId="77777777" w:rsidR="00451287" w:rsidRDefault="00451287" w:rsidP="009B7E5C">
      <w:r>
        <w:t>This report will be helpful to explain what additional controls were generated by the model and why.</w:t>
      </w:r>
    </w:p>
    <w:p w14:paraId="07FEF219" w14:textId="77777777" w:rsidR="00451287" w:rsidRDefault="00451287" w:rsidP="009B7E5C"/>
    <w:p w14:paraId="5A9A6C97" w14:textId="77777777" w:rsidR="00A86731" w:rsidRDefault="00A86731" w:rsidP="00A86731">
      <w:pPr>
        <w:pStyle w:val="ListParagraph"/>
        <w:numPr>
          <w:ilvl w:val="0"/>
          <w:numId w:val="1"/>
        </w:numPr>
        <w:ind w:hanging="720"/>
      </w:pPr>
      <w:r>
        <w:t>State or region cap (tons/year or OS)</w:t>
      </w:r>
    </w:p>
    <w:p w14:paraId="7144CFF1" w14:textId="77777777" w:rsidR="00A86731" w:rsidRDefault="00A86731" w:rsidP="00A86731">
      <w:pPr>
        <w:pStyle w:val="ListParagraph"/>
        <w:numPr>
          <w:ilvl w:val="0"/>
          <w:numId w:val="1"/>
        </w:numPr>
        <w:ind w:hanging="720"/>
      </w:pPr>
      <w:r>
        <w:t>Cap type/pollutant</w:t>
      </w:r>
    </w:p>
    <w:p w14:paraId="77EA50C0" w14:textId="77777777" w:rsidR="00A86731" w:rsidRDefault="00A86731" w:rsidP="00A86731">
      <w:pPr>
        <w:pStyle w:val="ListParagraph"/>
        <w:numPr>
          <w:ilvl w:val="0"/>
          <w:numId w:val="1"/>
        </w:numPr>
        <w:ind w:hanging="720"/>
      </w:pPr>
      <w:r>
        <w:t>Cap amount</w:t>
      </w:r>
    </w:p>
    <w:p w14:paraId="7328CDDB" w14:textId="77777777" w:rsidR="00A86731" w:rsidRDefault="00A86731" w:rsidP="00A86731">
      <w:pPr>
        <w:pStyle w:val="ListParagraph"/>
        <w:numPr>
          <w:ilvl w:val="0"/>
          <w:numId w:val="1"/>
        </w:numPr>
        <w:ind w:hanging="720"/>
      </w:pPr>
      <w:r>
        <w:t>Year applicable</w:t>
      </w:r>
    </w:p>
    <w:p w14:paraId="7F6E515A" w14:textId="77777777" w:rsidR="00A86731" w:rsidRDefault="00A86731" w:rsidP="00A86731">
      <w:pPr>
        <w:pStyle w:val="ListParagraph"/>
        <w:numPr>
          <w:ilvl w:val="0"/>
          <w:numId w:val="1"/>
        </w:numPr>
        <w:ind w:hanging="720"/>
      </w:pPr>
      <w:r>
        <w:t>State or region emissions prior to all program-generated control (tons/year or OS)</w:t>
      </w:r>
    </w:p>
    <w:p w14:paraId="4633E135" w14:textId="77777777" w:rsidR="00A86731" w:rsidRDefault="00A86731" w:rsidP="00A86731">
      <w:pPr>
        <w:pStyle w:val="ListParagraph"/>
        <w:numPr>
          <w:ilvl w:val="0"/>
          <w:numId w:val="1"/>
        </w:numPr>
        <w:ind w:hanging="720"/>
      </w:pPr>
      <w:r>
        <w:t>State or regional emissions after all program-generated control (tons/year or OS)</w:t>
      </w:r>
    </w:p>
    <w:p w14:paraId="4F537D4D" w14:textId="77777777" w:rsidR="00A86731" w:rsidRDefault="00A86731" w:rsidP="00A86731">
      <w:pPr>
        <w:pStyle w:val="ListParagraph"/>
        <w:numPr>
          <w:ilvl w:val="0"/>
          <w:numId w:val="1"/>
        </w:numPr>
        <w:ind w:hanging="720"/>
      </w:pPr>
      <w:r>
        <w:t>Cap Comments, noting the source of the cap</w:t>
      </w:r>
    </w:p>
    <w:p w14:paraId="50FAE503" w14:textId="77777777" w:rsidR="00A86731" w:rsidRDefault="00A86731" w:rsidP="00A86731"/>
    <w:p w14:paraId="44308F76" w14:textId="77777777" w:rsidR="00A86731" w:rsidRDefault="00A86731" w:rsidP="00A86731">
      <w:r>
        <w:t>For each state or region where program generated controls were required for either an annual or an OS cap, include the following for each unit that was assigned some type of program-generated control:</w:t>
      </w:r>
    </w:p>
    <w:p w14:paraId="15FC86E0" w14:textId="77777777" w:rsidR="00A86731" w:rsidRDefault="00A86731" w:rsidP="00A86731"/>
    <w:p w14:paraId="13CEED29" w14:textId="77777777" w:rsidR="00451287" w:rsidRDefault="00451287" w:rsidP="00A86731">
      <w:pPr>
        <w:pStyle w:val="ListParagraph"/>
        <w:numPr>
          <w:ilvl w:val="1"/>
          <w:numId w:val="1"/>
        </w:numPr>
        <w:ind w:hanging="720"/>
      </w:pPr>
      <w:r>
        <w:t>ORIS</w:t>
      </w:r>
    </w:p>
    <w:p w14:paraId="046CF0B3" w14:textId="77777777" w:rsidR="00451287" w:rsidRDefault="00451287" w:rsidP="00A86731">
      <w:pPr>
        <w:pStyle w:val="ListParagraph"/>
        <w:numPr>
          <w:ilvl w:val="1"/>
          <w:numId w:val="1"/>
        </w:numPr>
        <w:ind w:hanging="720"/>
      </w:pPr>
      <w:r>
        <w:t>Facility name</w:t>
      </w:r>
    </w:p>
    <w:p w14:paraId="625ABC59" w14:textId="77777777" w:rsidR="00451287" w:rsidRDefault="00451287" w:rsidP="00A86731">
      <w:pPr>
        <w:pStyle w:val="ListParagraph"/>
        <w:numPr>
          <w:ilvl w:val="1"/>
          <w:numId w:val="1"/>
        </w:numPr>
        <w:ind w:hanging="720"/>
      </w:pPr>
      <w:r>
        <w:t>Unit ID</w:t>
      </w:r>
      <w:r w:rsidR="006D696B">
        <w:t xml:space="preserve"> (may not always be available)</w:t>
      </w:r>
    </w:p>
    <w:p w14:paraId="4DF87A72" w14:textId="77777777" w:rsidR="008F0719" w:rsidRDefault="008F0719" w:rsidP="00A86731">
      <w:pPr>
        <w:pStyle w:val="ListParagraph"/>
        <w:numPr>
          <w:ilvl w:val="1"/>
          <w:numId w:val="1"/>
        </w:numPr>
        <w:ind w:hanging="720"/>
      </w:pPr>
      <w:r>
        <w:t>Maximum estimated generation capacity (MW) (max_ertac_heat_input_hourly_summer/heat rate)</w:t>
      </w:r>
    </w:p>
    <w:p w14:paraId="507E58A1" w14:textId="77777777" w:rsidR="00A86731" w:rsidRDefault="00A86731" w:rsidP="00A86731">
      <w:pPr>
        <w:pStyle w:val="ListParagraph"/>
        <w:numPr>
          <w:ilvl w:val="1"/>
          <w:numId w:val="1"/>
        </w:numPr>
        <w:ind w:hanging="720"/>
      </w:pPr>
      <w:r>
        <w:t>Unit age</w:t>
      </w:r>
    </w:p>
    <w:p w14:paraId="1A1B03F0" w14:textId="77777777" w:rsidR="0041409C" w:rsidRDefault="0041409C" w:rsidP="00A86731">
      <w:pPr>
        <w:pStyle w:val="ListParagraph"/>
        <w:numPr>
          <w:ilvl w:val="1"/>
          <w:numId w:val="1"/>
        </w:numPr>
        <w:ind w:hanging="720"/>
      </w:pPr>
      <w:r>
        <w:t>ERTAC Region</w:t>
      </w:r>
    </w:p>
    <w:p w14:paraId="1972D3CC" w14:textId="77777777" w:rsidR="00451287" w:rsidRDefault="00451287" w:rsidP="00A86731">
      <w:pPr>
        <w:pStyle w:val="ListParagraph"/>
        <w:numPr>
          <w:ilvl w:val="1"/>
          <w:numId w:val="1"/>
        </w:numPr>
        <w:ind w:hanging="720"/>
      </w:pPr>
      <w:r>
        <w:t>ERTAC Fuel/unit type bin</w:t>
      </w:r>
    </w:p>
    <w:p w14:paraId="65340921" w14:textId="77777777" w:rsidR="00451287" w:rsidRDefault="00451287" w:rsidP="00A86731">
      <w:pPr>
        <w:pStyle w:val="ListParagraph"/>
        <w:numPr>
          <w:ilvl w:val="1"/>
          <w:numId w:val="1"/>
        </w:numPr>
        <w:ind w:hanging="720"/>
      </w:pPr>
      <w:r>
        <w:t>Pollutant</w:t>
      </w:r>
    </w:p>
    <w:p w14:paraId="184F36E5" w14:textId="77777777" w:rsidR="00451287" w:rsidRDefault="00451287" w:rsidP="00A86731">
      <w:pPr>
        <w:pStyle w:val="ListParagraph"/>
        <w:numPr>
          <w:ilvl w:val="1"/>
          <w:numId w:val="1"/>
        </w:numPr>
        <w:ind w:hanging="720"/>
      </w:pPr>
      <w:r>
        <w:t>Base year emission rate (lbs/mmbtu)</w:t>
      </w:r>
    </w:p>
    <w:p w14:paraId="31F9A4FE" w14:textId="77777777" w:rsidR="00451287" w:rsidRDefault="00451287" w:rsidP="00A86731">
      <w:pPr>
        <w:pStyle w:val="ListParagraph"/>
        <w:numPr>
          <w:ilvl w:val="1"/>
          <w:numId w:val="1"/>
        </w:numPr>
        <w:ind w:hanging="720"/>
      </w:pPr>
      <w:r>
        <w:t>Future year emission rate (lbs/mmbtu)</w:t>
      </w:r>
    </w:p>
    <w:p w14:paraId="513B67C8" w14:textId="77777777" w:rsidR="00451287" w:rsidRDefault="00451287" w:rsidP="00A86731">
      <w:pPr>
        <w:pStyle w:val="ListParagraph"/>
        <w:numPr>
          <w:ilvl w:val="1"/>
          <w:numId w:val="1"/>
        </w:numPr>
        <w:ind w:hanging="720"/>
      </w:pPr>
      <w:r>
        <w:t>Annual or OS base year emissions (tons/year or tons/OS)</w:t>
      </w:r>
    </w:p>
    <w:p w14:paraId="6F0956BE" w14:textId="77777777" w:rsidR="00451287" w:rsidRDefault="00451287" w:rsidP="00A86731">
      <w:pPr>
        <w:pStyle w:val="ListParagraph"/>
        <w:numPr>
          <w:ilvl w:val="1"/>
          <w:numId w:val="1"/>
        </w:numPr>
        <w:ind w:hanging="720"/>
      </w:pPr>
      <w:r>
        <w:t>Annual or OS future year emissions (tons/year or tons/OS)</w:t>
      </w:r>
    </w:p>
    <w:p w14:paraId="5451B73A" w14:textId="77777777" w:rsidR="00451287" w:rsidRDefault="00451287" w:rsidP="00451287"/>
    <w:p w14:paraId="5DEEFDD1" w14:textId="77777777" w:rsidR="00C025D6" w:rsidRDefault="00A86731" w:rsidP="00451287">
      <w:r>
        <w:t>Example Report</w:t>
      </w:r>
    </w:p>
    <w:p w14:paraId="348C1B49" w14:textId="77777777" w:rsidR="00C025D6" w:rsidRDefault="00C025D6" w:rsidP="00451287"/>
    <w:p w14:paraId="7DFF899F" w14:textId="77777777" w:rsidR="00451287" w:rsidRDefault="00C025D6" w:rsidP="00451287">
      <w:r>
        <w:t>Report Name:  Cap_Analysis</w:t>
      </w:r>
      <w:r w:rsidR="00A86731">
        <w:t>:</w:t>
      </w:r>
    </w:p>
    <w:p w14:paraId="4F4F8B40" w14:textId="77777777" w:rsidR="00A86731" w:rsidRDefault="00A86731" w:rsidP="00451287"/>
    <w:tbl>
      <w:tblPr>
        <w:tblStyle w:val="TableGrid"/>
        <w:tblW w:w="0" w:type="auto"/>
        <w:tblLook w:val="04A0" w:firstRow="1" w:lastRow="0" w:firstColumn="1" w:lastColumn="0" w:noHBand="0" w:noVBand="1"/>
      </w:tblPr>
      <w:tblGrid>
        <w:gridCol w:w="1437"/>
        <w:gridCol w:w="1537"/>
        <w:gridCol w:w="1050"/>
        <w:gridCol w:w="1254"/>
        <w:gridCol w:w="1360"/>
        <w:gridCol w:w="1160"/>
        <w:gridCol w:w="1778"/>
      </w:tblGrid>
      <w:tr w:rsidR="00A86731" w:rsidRPr="008F0719" w14:paraId="2B41F222" w14:textId="77777777" w:rsidTr="006D696B">
        <w:tc>
          <w:tcPr>
            <w:tcW w:w="1437" w:type="dxa"/>
            <w:shd w:val="clear" w:color="auto" w:fill="D9D9D9" w:themeFill="background1" w:themeFillShade="D9"/>
          </w:tcPr>
          <w:p w14:paraId="399E0512" w14:textId="77777777" w:rsidR="00A86731" w:rsidRPr="008F0719" w:rsidRDefault="00A86731" w:rsidP="006D696B">
            <w:pPr>
              <w:jc w:val="center"/>
              <w:rPr>
                <w:sz w:val="16"/>
                <w:szCs w:val="16"/>
              </w:rPr>
            </w:pPr>
            <w:r w:rsidRPr="008F0719">
              <w:rPr>
                <w:sz w:val="16"/>
                <w:szCs w:val="16"/>
              </w:rPr>
              <w:t>State/Region Cap</w:t>
            </w:r>
          </w:p>
        </w:tc>
        <w:tc>
          <w:tcPr>
            <w:tcW w:w="1537" w:type="dxa"/>
            <w:shd w:val="clear" w:color="auto" w:fill="D9D9D9" w:themeFill="background1" w:themeFillShade="D9"/>
          </w:tcPr>
          <w:p w14:paraId="7E354FD0" w14:textId="77777777" w:rsidR="00A86731" w:rsidRPr="008F0719" w:rsidRDefault="00A86731" w:rsidP="006D696B">
            <w:pPr>
              <w:jc w:val="center"/>
              <w:rPr>
                <w:sz w:val="16"/>
                <w:szCs w:val="16"/>
              </w:rPr>
            </w:pPr>
            <w:r w:rsidRPr="008F0719">
              <w:rPr>
                <w:sz w:val="16"/>
                <w:szCs w:val="16"/>
              </w:rPr>
              <w:t>Cap type/Pollutant</w:t>
            </w:r>
          </w:p>
        </w:tc>
        <w:tc>
          <w:tcPr>
            <w:tcW w:w="1050" w:type="dxa"/>
            <w:shd w:val="clear" w:color="auto" w:fill="D9D9D9" w:themeFill="background1" w:themeFillShade="D9"/>
          </w:tcPr>
          <w:p w14:paraId="5E43DB51" w14:textId="77777777" w:rsidR="00A86731" w:rsidRPr="008F0719" w:rsidRDefault="00A86731" w:rsidP="006D696B">
            <w:pPr>
              <w:jc w:val="center"/>
              <w:rPr>
                <w:sz w:val="16"/>
                <w:szCs w:val="16"/>
              </w:rPr>
            </w:pPr>
            <w:r w:rsidRPr="008F0719">
              <w:rPr>
                <w:sz w:val="16"/>
                <w:szCs w:val="16"/>
              </w:rPr>
              <w:t>Cap amount</w:t>
            </w:r>
          </w:p>
        </w:tc>
        <w:tc>
          <w:tcPr>
            <w:tcW w:w="1254" w:type="dxa"/>
            <w:shd w:val="clear" w:color="auto" w:fill="D9D9D9" w:themeFill="background1" w:themeFillShade="D9"/>
          </w:tcPr>
          <w:p w14:paraId="6C419CE6" w14:textId="77777777" w:rsidR="00A86731" w:rsidRPr="008F0719" w:rsidRDefault="00A86731" w:rsidP="006D696B">
            <w:pPr>
              <w:jc w:val="center"/>
              <w:rPr>
                <w:sz w:val="16"/>
                <w:szCs w:val="16"/>
              </w:rPr>
            </w:pPr>
            <w:r w:rsidRPr="008F0719">
              <w:rPr>
                <w:sz w:val="16"/>
                <w:szCs w:val="16"/>
              </w:rPr>
              <w:t>Year Applicable</w:t>
            </w:r>
          </w:p>
        </w:tc>
        <w:tc>
          <w:tcPr>
            <w:tcW w:w="1360" w:type="dxa"/>
            <w:shd w:val="clear" w:color="auto" w:fill="D9D9D9" w:themeFill="background1" w:themeFillShade="D9"/>
          </w:tcPr>
          <w:p w14:paraId="2C2D01AB" w14:textId="77777777" w:rsidR="00A86731" w:rsidRPr="008F0719" w:rsidRDefault="00A86731" w:rsidP="006D696B">
            <w:pPr>
              <w:jc w:val="center"/>
              <w:rPr>
                <w:sz w:val="16"/>
                <w:szCs w:val="16"/>
              </w:rPr>
            </w:pPr>
            <w:r w:rsidRPr="008F0719">
              <w:rPr>
                <w:sz w:val="16"/>
                <w:szCs w:val="16"/>
              </w:rPr>
              <w:t>FY Emissions, no program generated control</w:t>
            </w:r>
          </w:p>
        </w:tc>
        <w:tc>
          <w:tcPr>
            <w:tcW w:w="1160" w:type="dxa"/>
            <w:shd w:val="clear" w:color="auto" w:fill="D9D9D9" w:themeFill="background1" w:themeFillShade="D9"/>
          </w:tcPr>
          <w:p w14:paraId="55A5B5FE" w14:textId="77777777" w:rsidR="00A86731" w:rsidRPr="008F0719" w:rsidRDefault="00A86731" w:rsidP="006D696B">
            <w:pPr>
              <w:jc w:val="center"/>
              <w:rPr>
                <w:sz w:val="16"/>
                <w:szCs w:val="16"/>
              </w:rPr>
            </w:pPr>
            <w:r w:rsidRPr="008F0719">
              <w:rPr>
                <w:sz w:val="16"/>
                <w:szCs w:val="16"/>
              </w:rPr>
              <w:t>FY Emissions, all program generated control</w:t>
            </w:r>
          </w:p>
        </w:tc>
        <w:tc>
          <w:tcPr>
            <w:tcW w:w="1778" w:type="dxa"/>
            <w:shd w:val="clear" w:color="auto" w:fill="D9D9D9" w:themeFill="background1" w:themeFillShade="D9"/>
          </w:tcPr>
          <w:p w14:paraId="5143A5F1" w14:textId="77777777" w:rsidR="00A86731" w:rsidRPr="008F0719" w:rsidRDefault="00A86731" w:rsidP="006D696B">
            <w:pPr>
              <w:jc w:val="center"/>
              <w:rPr>
                <w:sz w:val="16"/>
                <w:szCs w:val="16"/>
              </w:rPr>
            </w:pPr>
            <w:r w:rsidRPr="008F0719">
              <w:rPr>
                <w:sz w:val="16"/>
                <w:szCs w:val="16"/>
              </w:rPr>
              <w:t>Cap Comments, if any</w:t>
            </w:r>
          </w:p>
        </w:tc>
      </w:tr>
      <w:tr w:rsidR="00A86731" w:rsidRPr="008F0719" w14:paraId="0485DCE8" w14:textId="77777777" w:rsidTr="00A86731">
        <w:tc>
          <w:tcPr>
            <w:tcW w:w="1437" w:type="dxa"/>
          </w:tcPr>
          <w:p w14:paraId="1BF2C531" w14:textId="77777777" w:rsidR="00A86731" w:rsidRPr="008F0719" w:rsidRDefault="00A86731" w:rsidP="00451287">
            <w:pPr>
              <w:rPr>
                <w:sz w:val="16"/>
                <w:szCs w:val="16"/>
              </w:rPr>
            </w:pPr>
            <w:r w:rsidRPr="008F0719">
              <w:rPr>
                <w:sz w:val="16"/>
                <w:szCs w:val="16"/>
              </w:rPr>
              <w:t>NC</w:t>
            </w:r>
          </w:p>
        </w:tc>
        <w:tc>
          <w:tcPr>
            <w:tcW w:w="1537" w:type="dxa"/>
          </w:tcPr>
          <w:p w14:paraId="4B839D2D" w14:textId="77777777" w:rsidR="00A86731" w:rsidRPr="008F0719" w:rsidRDefault="00A86731" w:rsidP="008F0719">
            <w:pPr>
              <w:rPr>
                <w:sz w:val="16"/>
                <w:szCs w:val="16"/>
              </w:rPr>
            </w:pPr>
            <w:r w:rsidRPr="008F0719">
              <w:rPr>
                <w:sz w:val="16"/>
                <w:szCs w:val="16"/>
              </w:rPr>
              <w:t>Annual</w:t>
            </w:r>
            <w:r w:rsidR="00F06F2B" w:rsidRPr="008F0719">
              <w:rPr>
                <w:sz w:val="16"/>
                <w:szCs w:val="16"/>
              </w:rPr>
              <w:t xml:space="preserve"> SO</w:t>
            </w:r>
            <w:r w:rsidR="00F06F2B" w:rsidRPr="008F0719">
              <w:rPr>
                <w:sz w:val="16"/>
                <w:szCs w:val="16"/>
                <w:vertAlign w:val="subscript"/>
              </w:rPr>
              <w:t>2</w:t>
            </w:r>
          </w:p>
        </w:tc>
        <w:tc>
          <w:tcPr>
            <w:tcW w:w="1050" w:type="dxa"/>
          </w:tcPr>
          <w:p w14:paraId="13319FEA" w14:textId="77777777" w:rsidR="00A86731" w:rsidRPr="008F0719" w:rsidRDefault="00A86731" w:rsidP="00451287">
            <w:pPr>
              <w:rPr>
                <w:sz w:val="16"/>
                <w:szCs w:val="16"/>
              </w:rPr>
            </w:pPr>
            <w:r w:rsidRPr="008F0719">
              <w:rPr>
                <w:sz w:val="16"/>
                <w:szCs w:val="16"/>
              </w:rPr>
              <w:t>161,520</w:t>
            </w:r>
          </w:p>
        </w:tc>
        <w:tc>
          <w:tcPr>
            <w:tcW w:w="1254" w:type="dxa"/>
          </w:tcPr>
          <w:p w14:paraId="71D0A24E" w14:textId="77777777" w:rsidR="00A86731" w:rsidRPr="008F0719" w:rsidRDefault="00A86731" w:rsidP="00451287">
            <w:pPr>
              <w:rPr>
                <w:sz w:val="16"/>
                <w:szCs w:val="16"/>
              </w:rPr>
            </w:pPr>
            <w:r w:rsidRPr="008F0719">
              <w:rPr>
                <w:sz w:val="16"/>
                <w:szCs w:val="16"/>
              </w:rPr>
              <w:t>2012</w:t>
            </w:r>
          </w:p>
        </w:tc>
        <w:tc>
          <w:tcPr>
            <w:tcW w:w="1360" w:type="dxa"/>
          </w:tcPr>
          <w:p w14:paraId="6BEF836B" w14:textId="77777777" w:rsidR="00A86731" w:rsidRPr="008F0719" w:rsidRDefault="00A86731" w:rsidP="00451287">
            <w:pPr>
              <w:rPr>
                <w:sz w:val="16"/>
                <w:szCs w:val="16"/>
              </w:rPr>
            </w:pPr>
            <w:r w:rsidRPr="008F0719">
              <w:rPr>
                <w:sz w:val="16"/>
                <w:szCs w:val="16"/>
              </w:rPr>
              <w:t>140,000</w:t>
            </w:r>
          </w:p>
        </w:tc>
        <w:tc>
          <w:tcPr>
            <w:tcW w:w="1160" w:type="dxa"/>
          </w:tcPr>
          <w:p w14:paraId="5E918E17" w14:textId="77777777" w:rsidR="00A86731" w:rsidRPr="008F0719" w:rsidRDefault="00A86731" w:rsidP="00F06F2B">
            <w:pPr>
              <w:rPr>
                <w:sz w:val="16"/>
                <w:szCs w:val="16"/>
              </w:rPr>
            </w:pPr>
            <w:r w:rsidRPr="008F0719">
              <w:rPr>
                <w:sz w:val="16"/>
                <w:szCs w:val="16"/>
              </w:rPr>
              <w:t>129,333</w:t>
            </w:r>
          </w:p>
        </w:tc>
        <w:tc>
          <w:tcPr>
            <w:tcW w:w="1778" w:type="dxa"/>
          </w:tcPr>
          <w:p w14:paraId="1104E9B1" w14:textId="77777777" w:rsidR="00A86731" w:rsidRPr="008F0719" w:rsidRDefault="00A86731" w:rsidP="00451287">
            <w:pPr>
              <w:rPr>
                <w:sz w:val="16"/>
                <w:szCs w:val="16"/>
              </w:rPr>
            </w:pPr>
            <w:r w:rsidRPr="008F0719">
              <w:rPr>
                <w:sz w:val="16"/>
                <w:szCs w:val="16"/>
              </w:rPr>
              <w:t>CSAPR assurance level</w:t>
            </w:r>
          </w:p>
        </w:tc>
      </w:tr>
      <w:tr w:rsidR="00A86731" w:rsidRPr="008F0719" w14:paraId="5396C085" w14:textId="77777777" w:rsidTr="00A86731">
        <w:tc>
          <w:tcPr>
            <w:tcW w:w="1437" w:type="dxa"/>
          </w:tcPr>
          <w:p w14:paraId="1E786D33" w14:textId="77777777" w:rsidR="00A86731" w:rsidRPr="008F0719" w:rsidRDefault="00A86731" w:rsidP="00451287">
            <w:pPr>
              <w:rPr>
                <w:sz w:val="16"/>
                <w:szCs w:val="16"/>
              </w:rPr>
            </w:pPr>
            <w:r w:rsidRPr="008F0719">
              <w:rPr>
                <w:sz w:val="16"/>
                <w:szCs w:val="16"/>
              </w:rPr>
              <w:t>NC</w:t>
            </w:r>
          </w:p>
        </w:tc>
        <w:tc>
          <w:tcPr>
            <w:tcW w:w="1537" w:type="dxa"/>
          </w:tcPr>
          <w:p w14:paraId="0D020ADB" w14:textId="77777777" w:rsidR="00A86731" w:rsidRPr="008F0719" w:rsidRDefault="00A86731" w:rsidP="008F0719">
            <w:pPr>
              <w:rPr>
                <w:sz w:val="16"/>
                <w:szCs w:val="16"/>
              </w:rPr>
            </w:pPr>
            <w:r w:rsidRPr="008F0719">
              <w:rPr>
                <w:sz w:val="16"/>
                <w:szCs w:val="16"/>
              </w:rPr>
              <w:t xml:space="preserve">Annual </w:t>
            </w:r>
            <w:r w:rsidR="00F06F2B" w:rsidRPr="008F0719">
              <w:rPr>
                <w:sz w:val="16"/>
                <w:szCs w:val="16"/>
              </w:rPr>
              <w:t>SO</w:t>
            </w:r>
            <w:r w:rsidR="00F06F2B" w:rsidRPr="008F0719">
              <w:rPr>
                <w:sz w:val="16"/>
                <w:szCs w:val="16"/>
                <w:vertAlign w:val="subscript"/>
              </w:rPr>
              <w:t>2</w:t>
            </w:r>
            <w:r w:rsidR="00F06F2B" w:rsidRPr="008F0719">
              <w:rPr>
                <w:sz w:val="16"/>
                <w:szCs w:val="16"/>
              </w:rPr>
              <w:t xml:space="preserve"> </w:t>
            </w:r>
          </w:p>
        </w:tc>
        <w:tc>
          <w:tcPr>
            <w:tcW w:w="1050" w:type="dxa"/>
          </w:tcPr>
          <w:p w14:paraId="2267386B" w14:textId="77777777" w:rsidR="00A86731" w:rsidRPr="008F0719" w:rsidRDefault="00A86731" w:rsidP="00451287">
            <w:pPr>
              <w:rPr>
                <w:sz w:val="16"/>
                <w:szCs w:val="16"/>
              </w:rPr>
            </w:pPr>
            <w:r w:rsidRPr="008F0719">
              <w:rPr>
                <w:sz w:val="16"/>
                <w:szCs w:val="16"/>
              </w:rPr>
              <w:t>130,000</w:t>
            </w:r>
          </w:p>
        </w:tc>
        <w:tc>
          <w:tcPr>
            <w:tcW w:w="1254" w:type="dxa"/>
          </w:tcPr>
          <w:p w14:paraId="6CEC37EF" w14:textId="77777777" w:rsidR="00A86731" w:rsidRPr="008F0719" w:rsidRDefault="00A86731" w:rsidP="00451287">
            <w:pPr>
              <w:rPr>
                <w:sz w:val="16"/>
                <w:szCs w:val="16"/>
              </w:rPr>
            </w:pPr>
            <w:r w:rsidRPr="008F0719">
              <w:rPr>
                <w:sz w:val="16"/>
                <w:szCs w:val="16"/>
              </w:rPr>
              <w:t>2013</w:t>
            </w:r>
          </w:p>
        </w:tc>
        <w:tc>
          <w:tcPr>
            <w:tcW w:w="1360" w:type="dxa"/>
          </w:tcPr>
          <w:p w14:paraId="3D2ACE93" w14:textId="77777777" w:rsidR="00A86731" w:rsidRPr="008F0719" w:rsidRDefault="00A86731" w:rsidP="00451287">
            <w:pPr>
              <w:rPr>
                <w:sz w:val="16"/>
                <w:szCs w:val="16"/>
              </w:rPr>
            </w:pPr>
            <w:r w:rsidRPr="008F0719">
              <w:rPr>
                <w:sz w:val="16"/>
                <w:szCs w:val="16"/>
              </w:rPr>
              <w:t>140,000</w:t>
            </w:r>
          </w:p>
        </w:tc>
        <w:tc>
          <w:tcPr>
            <w:tcW w:w="1160" w:type="dxa"/>
          </w:tcPr>
          <w:p w14:paraId="2E43B5E5" w14:textId="77777777" w:rsidR="00A86731" w:rsidRPr="008F0719" w:rsidRDefault="00A86731" w:rsidP="00F06F2B">
            <w:pPr>
              <w:rPr>
                <w:sz w:val="16"/>
                <w:szCs w:val="16"/>
              </w:rPr>
            </w:pPr>
            <w:r w:rsidRPr="008F0719">
              <w:rPr>
                <w:sz w:val="16"/>
                <w:szCs w:val="16"/>
              </w:rPr>
              <w:t>129,333</w:t>
            </w:r>
          </w:p>
        </w:tc>
        <w:tc>
          <w:tcPr>
            <w:tcW w:w="1778" w:type="dxa"/>
          </w:tcPr>
          <w:p w14:paraId="76A5D985" w14:textId="77777777" w:rsidR="00A86731" w:rsidRPr="008F0719" w:rsidRDefault="00A86731" w:rsidP="00451287">
            <w:pPr>
              <w:rPr>
                <w:sz w:val="16"/>
                <w:szCs w:val="16"/>
              </w:rPr>
            </w:pPr>
            <w:r w:rsidRPr="008F0719">
              <w:rPr>
                <w:sz w:val="16"/>
                <w:szCs w:val="16"/>
              </w:rPr>
              <w:t>Clean Smokestacks Act level</w:t>
            </w:r>
          </w:p>
        </w:tc>
      </w:tr>
      <w:tr w:rsidR="00A86731" w:rsidRPr="008F0719" w14:paraId="459CB827" w14:textId="77777777" w:rsidTr="00A86731">
        <w:tc>
          <w:tcPr>
            <w:tcW w:w="1437" w:type="dxa"/>
          </w:tcPr>
          <w:p w14:paraId="59649C3C" w14:textId="77777777" w:rsidR="00A86731" w:rsidRPr="008F0719" w:rsidRDefault="00A86731" w:rsidP="00451287">
            <w:pPr>
              <w:rPr>
                <w:sz w:val="16"/>
                <w:szCs w:val="16"/>
              </w:rPr>
            </w:pPr>
            <w:r w:rsidRPr="008F0719">
              <w:rPr>
                <w:sz w:val="16"/>
                <w:szCs w:val="16"/>
              </w:rPr>
              <w:t>NE Coalition OS NO</w:t>
            </w:r>
            <w:r w:rsidRPr="008F0719">
              <w:rPr>
                <w:sz w:val="16"/>
                <w:szCs w:val="16"/>
                <w:vertAlign w:val="subscript"/>
              </w:rPr>
              <w:t>X</w:t>
            </w:r>
          </w:p>
        </w:tc>
        <w:tc>
          <w:tcPr>
            <w:tcW w:w="1537" w:type="dxa"/>
          </w:tcPr>
          <w:p w14:paraId="03CA958C" w14:textId="77777777" w:rsidR="00A86731" w:rsidRPr="008F0719" w:rsidRDefault="00A86731" w:rsidP="00451287">
            <w:pPr>
              <w:rPr>
                <w:sz w:val="16"/>
                <w:szCs w:val="16"/>
              </w:rPr>
            </w:pPr>
            <w:r w:rsidRPr="008F0719">
              <w:rPr>
                <w:sz w:val="16"/>
                <w:szCs w:val="16"/>
              </w:rPr>
              <w:t>OS NO</w:t>
            </w:r>
            <w:r w:rsidRPr="008F0719">
              <w:rPr>
                <w:sz w:val="16"/>
                <w:szCs w:val="16"/>
                <w:vertAlign w:val="subscript"/>
              </w:rPr>
              <w:t>X</w:t>
            </w:r>
          </w:p>
        </w:tc>
        <w:tc>
          <w:tcPr>
            <w:tcW w:w="1050" w:type="dxa"/>
          </w:tcPr>
          <w:p w14:paraId="0DD7D6FB" w14:textId="77777777" w:rsidR="00A86731" w:rsidRPr="008F0719" w:rsidRDefault="00A86731" w:rsidP="00451287">
            <w:pPr>
              <w:rPr>
                <w:sz w:val="16"/>
                <w:szCs w:val="16"/>
              </w:rPr>
            </w:pPr>
            <w:r w:rsidRPr="008F0719">
              <w:rPr>
                <w:sz w:val="16"/>
                <w:szCs w:val="16"/>
              </w:rPr>
              <w:t>3,400</w:t>
            </w:r>
          </w:p>
        </w:tc>
        <w:tc>
          <w:tcPr>
            <w:tcW w:w="1254" w:type="dxa"/>
          </w:tcPr>
          <w:p w14:paraId="2C5F1AB9" w14:textId="77777777" w:rsidR="00A86731" w:rsidRPr="008F0719" w:rsidRDefault="00A86731" w:rsidP="00451287">
            <w:pPr>
              <w:rPr>
                <w:sz w:val="16"/>
                <w:szCs w:val="16"/>
              </w:rPr>
            </w:pPr>
            <w:r w:rsidRPr="008F0719">
              <w:rPr>
                <w:sz w:val="16"/>
                <w:szCs w:val="16"/>
              </w:rPr>
              <w:t>2015</w:t>
            </w:r>
          </w:p>
        </w:tc>
        <w:tc>
          <w:tcPr>
            <w:tcW w:w="1360" w:type="dxa"/>
          </w:tcPr>
          <w:p w14:paraId="5791063E" w14:textId="77777777" w:rsidR="00A86731" w:rsidRPr="008F0719" w:rsidRDefault="00F06F2B" w:rsidP="00451287">
            <w:pPr>
              <w:rPr>
                <w:sz w:val="16"/>
                <w:szCs w:val="16"/>
              </w:rPr>
            </w:pPr>
            <w:r w:rsidRPr="008F0719">
              <w:rPr>
                <w:sz w:val="16"/>
                <w:szCs w:val="16"/>
              </w:rPr>
              <w:t>3,100</w:t>
            </w:r>
          </w:p>
        </w:tc>
        <w:tc>
          <w:tcPr>
            <w:tcW w:w="1160" w:type="dxa"/>
          </w:tcPr>
          <w:p w14:paraId="71A96CF6" w14:textId="77777777" w:rsidR="00A86731" w:rsidRPr="008F0719" w:rsidRDefault="00F06F2B" w:rsidP="00451287">
            <w:pPr>
              <w:rPr>
                <w:sz w:val="16"/>
                <w:szCs w:val="16"/>
              </w:rPr>
            </w:pPr>
            <w:r w:rsidRPr="008F0719">
              <w:rPr>
                <w:sz w:val="16"/>
                <w:szCs w:val="16"/>
              </w:rPr>
              <w:t>n/a</w:t>
            </w:r>
          </w:p>
        </w:tc>
        <w:tc>
          <w:tcPr>
            <w:tcW w:w="1778" w:type="dxa"/>
          </w:tcPr>
          <w:p w14:paraId="0BC5FD8D" w14:textId="77777777" w:rsidR="00A86731" w:rsidRPr="008F0719" w:rsidRDefault="00F06F2B" w:rsidP="00F06F2B">
            <w:pPr>
              <w:rPr>
                <w:sz w:val="16"/>
                <w:szCs w:val="16"/>
              </w:rPr>
            </w:pPr>
            <w:r w:rsidRPr="008F0719">
              <w:rPr>
                <w:sz w:val="16"/>
                <w:szCs w:val="16"/>
              </w:rPr>
              <w:t>I made this up completely as an example.</w:t>
            </w:r>
          </w:p>
        </w:tc>
      </w:tr>
    </w:tbl>
    <w:p w14:paraId="28519745" w14:textId="77777777" w:rsidR="00451287" w:rsidRDefault="00451287" w:rsidP="00451287"/>
    <w:p w14:paraId="5D250982" w14:textId="77777777" w:rsidR="00ED5977" w:rsidRDefault="00ED5977" w:rsidP="00451287"/>
    <w:p w14:paraId="70EA9917" w14:textId="77777777" w:rsidR="00C025D6" w:rsidRDefault="00C025D6" w:rsidP="00451287"/>
    <w:p w14:paraId="72FFF187" w14:textId="77777777" w:rsidR="00C025D6" w:rsidRDefault="00C025D6" w:rsidP="00451287">
      <w:pPr>
        <w:sectPr w:rsidR="00C025D6" w:rsidSect="00ED5977">
          <w:pgSz w:w="12240" w:h="15840"/>
          <w:pgMar w:top="1440" w:right="1440" w:bottom="1440" w:left="1440" w:header="720" w:footer="720" w:gutter="0"/>
          <w:cols w:space="720"/>
          <w:docGrid w:linePitch="360"/>
        </w:sectPr>
      </w:pPr>
    </w:p>
    <w:p w14:paraId="5FE1B0B7" w14:textId="77777777" w:rsidR="00451287" w:rsidRDefault="00451287" w:rsidP="00451287"/>
    <w:p w14:paraId="7045533D" w14:textId="77777777" w:rsidR="00C025D6" w:rsidRDefault="00C025D6" w:rsidP="00451287">
      <w:r>
        <w:t>Report Name:  Unit_Generic_Controls</w:t>
      </w:r>
    </w:p>
    <w:p w14:paraId="2E97478B" w14:textId="77777777" w:rsidR="00C025D6" w:rsidRDefault="00C025D6" w:rsidP="00451287"/>
    <w:tbl>
      <w:tblPr>
        <w:tblStyle w:val="TableGrid"/>
        <w:tblpPr w:leftFromText="180" w:rightFromText="180" w:vertAnchor="text" w:horzAnchor="margin" w:tblpY="92"/>
        <w:tblW w:w="0" w:type="auto"/>
        <w:tblLook w:val="04A0" w:firstRow="1" w:lastRow="0" w:firstColumn="1" w:lastColumn="0" w:noHBand="0" w:noVBand="1"/>
      </w:tblPr>
      <w:tblGrid>
        <w:gridCol w:w="972"/>
        <w:gridCol w:w="1055"/>
        <w:gridCol w:w="957"/>
        <w:gridCol w:w="952"/>
        <w:gridCol w:w="957"/>
        <w:gridCol w:w="1049"/>
        <w:gridCol w:w="1137"/>
        <w:gridCol w:w="1127"/>
        <w:gridCol w:w="1335"/>
        <w:gridCol w:w="1335"/>
        <w:gridCol w:w="1150"/>
        <w:gridCol w:w="1150"/>
      </w:tblGrid>
      <w:tr w:rsidR="00C025D6" w:rsidRPr="00442400" w14:paraId="6460E800" w14:textId="77777777" w:rsidTr="00C025D6">
        <w:tc>
          <w:tcPr>
            <w:tcW w:w="972" w:type="dxa"/>
            <w:shd w:val="clear" w:color="auto" w:fill="D9D9D9" w:themeFill="background1" w:themeFillShade="D9"/>
          </w:tcPr>
          <w:p w14:paraId="7CA0670D" w14:textId="77777777" w:rsidR="00C025D6" w:rsidRPr="00442400" w:rsidRDefault="00C025D6" w:rsidP="00C025D6">
            <w:pPr>
              <w:jc w:val="center"/>
              <w:rPr>
                <w:sz w:val="16"/>
                <w:szCs w:val="16"/>
              </w:rPr>
            </w:pPr>
            <w:r w:rsidRPr="00442400">
              <w:rPr>
                <w:sz w:val="16"/>
                <w:szCs w:val="16"/>
              </w:rPr>
              <w:t>ORIS</w:t>
            </w:r>
          </w:p>
        </w:tc>
        <w:tc>
          <w:tcPr>
            <w:tcW w:w="1055" w:type="dxa"/>
            <w:shd w:val="clear" w:color="auto" w:fill="D9D9D9" w:themeFill="background1" w:themeFillShade="D9"/>
          </w:tcPr>
          <w:p w14:paraId="309E4979" w14:textId="77777777" w:rsidR="00C025D6" w:rsidRPr="00442400" w:rsidRDefault="00C025D6" w:rsidP="00C025D6">
            <w:pPr>
              <w:jc w:val="center"/>
              <w:rPr>
                <w:sz w:val="16"/>
                <w:szCs w:val="16"/>
              </w:rPr>
            </w:pPr>
            <w:r w:rsidRPr="00442400">
              <w:rPr>
                <w:sz w:val="16"/>
                <w:szCs w:val="16"/>
              </w:rPr>
              <w:t>Facility Name</w:t>
            </w:r>
          </w:p>
        </w:tc>
        <w:tc>
          <w:tcPr>
            <w:tcW w:w="957" w:type="dxa"/>
            <w:shd w:val="clear" w:color="auto" w:fill="D9D9D9" w:themeFill="background1" w:themeFillShade="D9"/>
          </w:tcPr>
          <w:p w14:paraId="4375623A" w14:textId="77777777" w:rsidR="00C025D6" w:rsidRPr="00442400" w:rsidRDefault="00C025D6" w:rsidP="00C025D6">
            <w:pPr>
              <w:jc w:val="center"/>
              <w:rPr>
                <w:sz w:val="16"/>
                <w:szCs w:val="16"/>
              </w:rPr>
            </w:pPr>
            <w:r w:rsidRPr="00442400">
              <w:rPr>
                <w:sz w:val="16"/>
                <w:szCs w:val="16"/>
              </w:rPr>
              <w:t>Unit ID</w:t>
            </w:r>
          </w:p>
        </w:tc>
        <w:tc>
          <w:tcPr>
            <w:tcW w:w="952" w:type="dxa"/>
            <w:shd w:val="clear" w:color="auto" w:fill="D9D9D9" w:themeFill="background1" w:themeFillShade="D9"/>
          </w:tcPr>
          <w:p w14:paraId="0946188D" w14:textId="77777777" w:rsidR="00C025D6" w:rsidRPr="00442400" w:rsidRDefault="00C025D6" w:rsidP="00C025D6">
            <w:pPr>
              <w:jc w:val="center"/>
              <w:rPr>
                <w:sz w:val="16"/>
                <w:szCs w:val="16"/>
              </w:rPr>
            </w:pPr>
            <w:r w:rsidRPr="00442400">
              <w:rPr>
                <w:sz w:val="16"/>
                <w:szCs w:val="16"/>
              </w:rPr>
              <w:t>Generation Capacity (MW)</w:t>
            </w:r>
          </w:p>
        </w:tc>
        <w:tc>
          <w:tcPr>
            <w:tcW w:w="957" w:type="dxa"/>
            <w:shd w:val="clear" w:color="auto" w:fill="D9D9D9" w:themeFill="background1" w:themeFillShade="D9"/>
          </w:tcPr>
          <w:p w14:paraId="612885A7" w14:textId="77777777" w:rsidR="00C025D6" w:rsidRPr="00442400" w:rsidRDefault="00C025D6" w:rsidP="00C025D6">
            <w:pPr>
              <w:jc w:val="center"/>
              <w:rPr>
                <w:sz w:val="16"/>
                <w:szCs w:val="16"/>
              </w:rPr>
            </w:pPr>
            <w:r w:rsidRPr="00442400">
              <w:rPr>
                <w:sz w:val="16"/>
                <w:szCs w:val="16"/>
              </w:rPr>
              <w:t>Unit Age</w:t>
            </w:r>
          </w:p>
        </w:tc>
        <w:tc>
          <w:tcPr>
            <w:tcW w:w="1049" w:type="dxa"/>
            <w:shd w:val="clear" w:color="auto" w:fill="D9D9D9" w:themeFill="background1" w:themeFillShade="D9"/>
          </w:tcPr>
          <w:p w14:paraId="6A9C4CDB" w14:textId="77777777" w:rsidR="00C025D6" w:rsidRPr="00442400" w:rsidRDefault="00C025D6" w:rsidP="00C025D6">
            <w:pPr>
              <w:jc w:val="center"/>
              <w:rPr>
                <w:sz w:val="16"/>
                <w:szCs w:val="16"/>
              </w:rPr>
            </w:pPr>
            <w:r w:rsidRPr="00442400">
              <w:rPr>
                <w:sz w:val="16"/>
                <w:szCs w:val="16"/>
              </w:rPr>
              <w:t>ERTAC Region</w:t>
            </w:r>
          </w:p>
        </w:tc>
        <w:tc>
          <w:tcPr>
            <w:tcW w:w="1137" w:type="dxa"/>
            <w:shd w:val="clear" w:color="auto" w:fill="D9D9D9" w:themeFill="background1" w:themeFillShade="D9"/>
          </w:tcPr>
          <w:p w14:paraId="093D4AB3" w14:textId="77777777" w:rsidR="00C025D6" w:rsidRPr="00442400" w:rsidRDefault="00C025D6" w:rsidP="00C025D6">
            <w:pPr>
              <w:jc w:val="center"/>
              <w:rPr>
                <w:sz w:val="16"/>
                <w:szCs w:val="16"/>
              </w:rPr>
            </w:pPr>
            <w:r w:rsidRPr="00442400">
              <w:rPr>
                <w:sz w:val="16"/>
                <w:szCs w:val="16"/>
              </w:rPr>
              <w:t>ERTAC Fuel/Unit Type bin</w:t>
            </w:r>
          </w:p>
        </w:tc>
        <w:tc>
          <w:tcPr>
            <w:tcW w:w="1127" w:type="dxa"/>
            <w:shd w:val="clear" w:color="auto" w:fill="D9D9D9" w:themeFill="background1" w:themeFillShade="D9"/>
          </w:tcPr>
          <w:p w14:paraId="0F67600A" w14:textId="77777777" w:rsidR="00C025D6" w:rsidRPr="00442400" w:rsidRDefault="00C025D6" w:rsidP="00C025D6">
            <w:pPr>
              <w:jc w:val="center"/>
              <w:rPr>
                <w:sz w:val="16"/>
                <w:szCs w:val="16"/>
              </w:rPr>
            </w:pPr>
            <w:r w:rsidRPr="00442400">
              <w:rPr>
                <w:sz w:val="16"/>
                <w:szCs w:val="16"/>
              </w:rPr>
              <w:t>Pollutant</w:t>
            </w:r>
          </w:p>
        </w:tc>
        <w:tc>
          <w:tcPr>
            <w:tcW w:w="1335" w:type="dxa"/>
            <w:shd w:val="clear" w:color="auto" w:fill="D9D9D9" w:themeFill="background1" w:themeFillShade="D9"/>
          </w:tcPr>
          <w:p w14:paraId="0BDC1D27" w14:textId="77777777" w:rsidR="00C025D6" w:rsidRPr="00442400" w:rsidRDefault="00C025D6" w:rsidP="00C025D6">
            <w:pPr>
              <w:jc w:val="center"/>
              <w:rPr>
                <w:sz w:val="16"/>
                <w:szCs w:val="16"/>
              </w:rPr>
            </w:pPr>
            <w:r w:rsidRPr="00442400">
              <w:rPr>
                <w:sz w:val="16"/>
                <w:szCs w:val="16"/>
              </w:rPr>
              <w:t>Base year emissions rate (lbs/mmbtu)</w:t>
            </w:r>
          </w:p>
        </w:tc>
        <w:tc>
          <w:tcPr>
            <w:tcW w:w="1335" w:type="dxa"/>
            <w:shd w:val="clear" w:color="auto" w:fill="D9D9D9" w:themeFill="background1" w:themeFillShade="D9"/>
          </w:tcPr>
          <w:p w14:paraId="16571984" w14:textId="77777777" w:rsidR="00C025D6" w:rsidRPr="00442400" w:rsidRDefault="00C025D6" w:rsidP="00C025D6">
            <w:pPr>
              <w:jc w:val="center"/>
              <w:rPr>
                <w:sz w:val="16"/>
                <w:szCs w:val="16"/>
              </w:rPr>
            </w:pPr>
            <w:r w:rsidRPr="00442400">
              <w:rPr>
                <w:sz w:val="16"/>
                <w:szCs w:val="16"/>
              </w:rPr>
              <w:t>Future year emissions rate (lbs/mmbtu)</w:t>
            </w:r>
          </w:p>
        </w:tc>
        <w:tc>
          <w:tcPr>
            <w:tcW w:w="1150" w:type="dxa"/>
            <w:shd w:val="clear" w:color="auto" w:fill="D9D9D9" w:themeFill="background1" w:themeFillShade="D9"/>
          </w:tcPr>
          <w:p w14:paraId="267AA735" w14:textId="77777777" w:rsidR="00C025D6" w:rsidRPr="00442400" w:rsidRDefault="00C025D6" w:rsidP="00C025D6">
            <w:pPr>
              <w:jc w:val="center"/>
              <w:rPr>
                <w:sz w:val="16"/>
                <w:szCs w:val="16"/>
              </w:rPr>
            </w:pPr>
            <w:r w:rsidRPr="00442400">
              <w:rPr>
                <w:sz w:val="16"/>
                <w:szCs w:val="16"/>
              </w:rPr>
              <w:t>Base year emissions (tons/yr or OS)</w:t>
            </w:r>
          </w:p>
        </w:tc>
        <w:tc>
          <w:tcPr>
            <w:tcW w:w="1150" w:type="dxa"/>
            <w:shd w:val="clear" w:color="auto" w:fill="D9D9D9" w:themeFill="background1" w:themeFillShade="D9"/>
          </w:tcPr>
          <w:p w14:paraId="4A6D7651" w14:textId="77777777" w:rsidR="00C025D6" w:rsidRPr="00442400" w:rsidRDefault="00C025D6" w:rsidP="00C025D6">
            <w:pPr>
              <w:jc w:val="center"/>
              <w:rPr>
                <w:sz w:val="16"/>
                <w:szCs w:val="16"/>
              </w:rPr>
            </w:pPr>
            <w:r w:rsidRPr="00442400">
              <w:rPr>
                <w:sz w:val="16"/>
                <w:szCs w:val="16"/>
              </w:rPr>
              <w:t>Future year emissions (tons/yr or OS)</w:t>
            </w:r>
          </w:p>
        </w:tc>
      </w:tr>
      <w:tr w:rsidR="00C025D6" w:rsidRPr="00442400" w14:paraId="293B7057" w14:textId="77777777" w:rsidTr="00C025D6">
        <w:tc>
          <w:tcPr>
            <w:tcW w:w="972" w:type="dxa"/>
          </w:tcPr>
          <w:p w14:paraId="74B13B63" w14:textId="77777777" w:rsidR="00C025D6" w:rsidRPr="00442400" w:rsidRDefault="00C025D6" w:rsidP="00C025D6">
            <w:pPr>
              <w:rPr>
                <w:sz w:val="16"/>
                <w:szCs w:val="16"/>
              </w:rPr>
            </w:pPr>
            <w:r w:rsidRPr="00442400">
              <w:rPr>
                <w:sz w:val="16"/>
                <w:szCs w:val="16"/>
              </w:rPr>
              <w:t>2706</w:t>
            </w:r>
          </w:p>
        </w:tc>
        <w:tc>
          <w:tcPr>
            <w:tcW w:w="1055" w:type="dxa"/>
          </w:tcPr>
          <w:p w14:paraId="4E403AAD" w14:textId="77777777" w:rsidR="00C025D6" w:rsidRPr="00442400" w:rsidRDefault="00C025D6" w:rsidP="00C025D6">
            <w:pPr>
              <w:rPr>
                <w:sz w:val="16"/>
                <w:szCs w:val="16"/>
              </w:rPr>
            </w:pPr>
            <w:r w:rsidRPr="00442400">
              <w:rPr>
                <w:sz w:val="16"/>
                <w:szCs w:val="16"/>
              </w:rPr>
              <w:t>Asheville</w:t>
            </w:r>
          </w:p>
        </w:tc>
        <w:tc>
          <w:tcPr>
            <w:tcW w:w="957" w:type="dxa"/>
          </w:tcPr>
          <w:p w14:paraId="1117E67A" w14:textId="77777777" w:rsidR="00C025D6" w:rsidRPr="00442400" w:rsidRDefault="00C025D6" w:rsidP="00C025D6">
            <w:pPr>
              <w:rPr>
                <w:sz w:val="16"/>
                <w:szCs w:val="16"/>
              </w:rPr>
            </w:pPr>
            <w:r w:rsidRPr="00442400">
              <w:rPr>
                <w:sz w:val="16"/>
                <w:szCs w:val="16"/>
              </w:rPr>
              <w:t>1</w:t>
            </w:r>
          </w:p>
        </w:tc>
        <w:tc>
          <w:tcPr>
            <w:tcW w:w="952" w:type="dxa"/>
          </w:tcPr>
          <w:p w14:paraId="5CF191D0" w14:textId="77777777" w:rsidR="00C025D6" w:rsidRPr="00442400" w:rsidRDefault="00C025D6" w:rsidP="00C025D6">
            <w:pPr>
              <w:rPr>
                <w:sz w:val="16"/>
                <w:szCs w:val="16"/>
              </w:rPr>
            </w:pPr>
            <w:r w:rsidRPr="00442400">
              <w:rPr>
                <w:sz w:val="16"/>
                <w:szCs w:val="16"/>
              </w:rPr>
              <w:t>500</w:t>
            </w:r>
          </w:p>
        </w:tc>
        <w:tc>
          <w:tcPr>
            <w:tcW w:w="957" w:type="dxa"/>
          </w:tcPr>
          <w:p w14:paraId="3A73BAF2" w14:textId="77777777" w:rsidR="00C025D6" w:rsidRPr="00442400" w:rsidRDefault="00C025D6" w:rsidP="00C025D6">
            <w:pPr>
              <w:rPr>
                <w:sz w:val="16"/>
                <w:szCs w:val="16"/>
              </w:rPr>
            </w:pPr>
            <w:r w:rsidRPr="00442400">
              <w:rPr>
                <w:sz w:val="16"/>
                <w:szCs w:val="16"/>
              </w:rPr>
              <w:t>42</w:t>
            </w:r>
          </w:p>
        </w:tc>
        <w:tc>
          <w:tcPr>
            <w:tcW w:w="1049" w:type="dxa"/>
          </w:tcPr>
          <w:p w14:paraId="04D79C5A" w14:textId="77777777" w:rsidR="00C025D6" w:rsidRPr="00442400" w:rsidRDefault="00C025D6" w:rsidP="00C025D6">
            <w:pPr>
              <w:rPr>
                <w:sz w:val="16"/>
                <w:szCs w:val="16"/>
              </w:rPr>
            </w:pPr>
            <w:r w:rsidRPr="00442400">
              <w:rPr>
                <w:sz w:val="16"/>
                <w:szCs w:val="16"/>
              </w:rPr>
              <w:t>VAPC</w:t>
            </w:r>
          </w:p>
        </w:tc>
        <w:tc>
          <w:tcPr>
            <w:tcW w:w="1137" w:type="dxa"/>
          </w:tcPr>
          <w:p w14:paraId="5E95D247" w14:textId="77777777" w:rsidR="00C025D6" w:rsidRPr="00442400" w:rsidRDefault="00C025D6" w:rsidP="00C025D6">
            <w:pPr>
              <w:rPr>
                <w:sz w:val="16"/>
                <w:szCs w:val="16"/>
              </w:rPr>
            </w:pPr>
            <w:r w:rsidRPr="00442400">
              <w:rPr>
                <w:sz w:val="16"/>
                <w:szCs w:val="16"/>
              </w:rPr>
              <w:t>Coal</w:t>
            </w:r>
          </w:p>
        </w:tc>
        <w:tc>
          <w:tcPr>
            <w:tcW w:w="1127" w:type="dxa"/>
          </w:tcPr>
          <w:p w14:paraId="34B0E6BA" w14:textId="77777777" w:rsidR="00C025D6" w:rsidRPr="00442400" w:rsidRDefault="00C025D6" w:rsidP="00C025D6">
            <w:pPr>
              <w:rPr>
                <w:sz w:val="16"/>
                <w:szCs w:val="16"/>
              </w:rPr>
            </w:pPr>
            <w:r w:rsidRPr="00442400">
              <w:rPr>
                <w:sz w:val="16"/>
                <w:szCs w:val="16"/>
              </w:rPr>
              <w:t>Annual SO</w:t>
            </w:r>
            <w:r w:rsidRPr="00442400">
              <w:rPr>
                <w:sz w:val="16"/>
                <w:szCs w:val="16"/>
                <w:vertAlign w:val="subscript"/>
              </w:rPr>
              <w:t>2</w:t>
            </w:r>
          </w:p>
        </w:tc>
        <w:tc>
          <w:tcPr>
            <w:tcW w:w="1335" w:type="dxa"/>
          </w:tcPr>
          <w:p w14:paraId="01904DDB" w14:textId="77777777" w:rsidR="00C025D6" w:rsidRPr="00442400" w:rsidRDefault="00C025D6" w:rsidP="00C025D6">
            <w:pPr>
              <w:rPr>
                <w:sz w:val="16"/>
                <w:szCs w:val="16"/>
              </w:rPr>
            </w:pPr>
            <w:r w:rsidRPr="00442400">
              <w:rPr>
                <w:sz w:val="16"/>
                <w:szCs w:val="16"/>
              </w:rPr>
              <w:t>3.0</w:t>
            </w:r>
          </w:p>
        </w:tc>
        <w:tc>
          <w:tcPr>
            <w:tcW w:w="1335" w:type="dxa"/>
          </w:tcPr>
          <w:p w14:paraId="18078DB2" w14:textId="77777777" w:rsidR="00C025D6" w:rsidRPr="00442400" w:rsidRDefault="00C025D6" w:rsidP="00C025D6">
            <w:pPr>
              <w:rPr>
                <w:sz w:val="16"/>
                <w:szCs w:val="16"/>
              </w:rPr>
            </w:pPr>
            <w:r w:rsidRPr="00442400">
              <w:rPr>
                <w:sz w:val="16"/>
                <w:szCs w:val="16"/>
              </w:rPr>
              <w:t>0.2</w:t>
            </w:r>
          </w:p>
        </w:tc>
        <w:tc>
          <w:tcPr>
            <w:tcW w:w="1150" w:type="dxa"/>
          </w:tcPr>
          <w:p w14:paraId="74D3B5E9" w14:textId="77777777" w:rsidR="00C025D6" w:rsidRPr="00442400" w:rsidRDefault="00C025D6" w:rsidP="00C025D6">
            <w:pPr>
              <w:rPr>
                <w:sz w:val="16"/>
                <w:szCs w:val="16"/>
              </w:rPr>
            </w:pPr>
            <w:r w:rsidRPr="00442400">
              <w:rPr>
                <w:sz w:val="16"/>
                <w:szCs w:val="16"/>
              </w:rPr>
              <w:t>11,470</w:t>
            </w:r>
          </w:p>
        </w:tc>
        <w:tc>
          <w:tcPr>
            <w:tcW w:w="1150" w:type="dxa"/>
          </w:tcPr>
          <w:p w14:paraId="78F6A596" w14:textId="77777777" w:rsidR="00C025D6" w:rsidRPr="00442400" w:rsidRDefault="00C025D6" w:rsidP="00C025D6">
            <w:pPr>
              <w:rPr>
                <w:sz w:val="16"/>
                <w:szCs w:val="16"/>
              </w:rPr>
            </w:pPr>
            <w:r w:rsidRPr="00442400">
              <w:rPr>
                <w:sz w:val="16"/>
                <w:szCs w:val="16"/>
              </w:rPr>
              <w:t>803</w:t>
            </w:r>
          </w:p>
        </w:tc>
      </w:tr>
      <w:tr w:rsidR="00C025D6" w:rsidRPr="00442400" w14:paraId="6E1E153E" w14:textId="77777777" w:rsidTr="00C025D6">
        <w:tc>
          <w:tcPr>
            <w:tcW w:w="972" w:type="dxa"/>
          </w:tcPr>
          <w:p w14:paraId="68519564" w14:textId="77777777" w:rsidR="00C025D6" w:rsidRPr="00442400" w:rsidRDefault="00C025D6" w:rsidP="00C025D6">
            <w:pPr>
              <w:rPr>
                <w:sz w:val="16"/>
                <w:szCs w:val="16"/>
              </w:rPr>
            </w:pPr>
          </w:p>
        </w:tc>
        <w:tc>
          <w:tcPr>
            <w:tcW w:w="1055" w:type="dxa"/>
          </w:tcPr>
          <w:p w14:paraId="1CDD0ABA" w14:textId="77777777" w:rsidR="00C025D6" w:rsidRPr="00442400" w:rsidRDefault="00C025D6" w:rsidP="00C025D6">
            <w:pPr>
              <w:rPr>
                <w:sz w:val="16"/>
                <w:szCs w:val="16"/>
              </w:rPr>
            </w:pPr>
          </w:p>
        </w:tc>
        <w:tc>
          <w:tcPr>
            <w:tcW w:w="957" w:type="dxa"/>
          </w:tcPr>
          <w:p w14:paraId="66F13C89" w14:textId="77777777" w:rsidR="00C025D6" w:rsidRPr="00442400" w:rsidRDefault="00C025D6" w:rsidP="00C025D6">
            <w:pPr>
              <w:rPr>
                <w:sz w:val="16"/>
                <w:szCs w:val="16"/>
              </w:rPr>
            </w:pPr>
          </w:p>
        </w:tc>
        <w:tc>
          <w:tcPr>
            <w:tcW w:w="952" w:type="dxa"/>
          </w:tcPr>
          <w:p w14:paraId="4FAC5219" w14:textId="77777777" w:rsidR="00C025D6" w:rsidRPr="00442400" w:rsidRDefault="00C025D6" w:rsidP="00C025D6">
            <w:pPr>
              <w:rPr>
                <w:sz w:val="16"/>
                <w:szCs w:val="16"/>
              </w:rPr>
            </w:pPr>
          </w:p>
        </w:tc>
        <w:tc>
          <w:tcPr>
            <w:tcW w:w="957" w:type="dxa"/>
          </w:tcPr>
          <w:p w14:paraId="20D66C5D" w14:textId="77777777" w:rsidR="00C025D6" w:rsidRPr="00442400" w:rsidRDefault="00C025D6" w:rsidP="00C025D6">
            <w:pPr>
              <w:rPr>
                <w:sz w:val="16"/>
                <w:szCs w:val="16"/>
              </w:rPr>
            </w:pPr>
          </w:p>
        </w:tc>
        <w:tc>
          <w:tcPr>
            <w:tcW w:w="1049" w:type="dxa"/>
          </w:tcPr>
          <w:p w14:paraId="5D07F91C" w14:textId="77777777" w:rsidR="00C025D6" w:rsidRPr="00442400" w:rsidRDefault="00C025D6" w:rsidP="00C025D6">
            <w:pPr>
              <w:rPr>
                <w:sz w:val="16"/>
                <w:szCs w:val="16"/>
              </w:rPr>
            </w:pPr>
          </w:p>
        </w:tc>
        <w:tc>
          <w:tcPr>
            <w:tcW w:w="1137" w:type="dxa"/>
          </w:tcPr>
          <w:p w14:paraId="15EC9266" w14:textId="77777777" w:rsidR="00C025D6" w:rsidRPr="00442400" w:rsidRDefault="00C025D6" w:rsidP="00C025D6">
            <w:pPr>
              <w:rPr>
                <w:sz w:val="16"/>
                <w:szCs w:val="16"/>
              </w:rPr>
            </w:pPr>
          </w:p>
        </w:tc>
        <w:tc>
          <w:tcPr>
            <w:tcW w:w="1127" w:type="dxa"/>
          </w:tcPr>
          <w:p w14:paraId="2FB903C2" w14:textId="77777777" w:rsidR="00C025D6" w:rsidRPr="00442400" w:rsidRDefault="00C025D6" w:rsidP="00C025D6">
            <w:pPr>
              <w:rPr>
                <w:sz w:val="16"/>
                <w:szCs w:val="16"/>
              </w:rPr>
            </w:pPr>
          </w:p>
        </w:tc>
        <w:tc>
          <w:tcPr>
            <w:tcW w:w="1335" w:type="dxa"/>
          </w:tcPr>
          <w:p w14:paraId="67D205DC" w14:textId="77777777" w:rsidR="00C025D6" w:rsidRPr="00442400" w:rsidRDefault="00C025D6" w:rsidP="00C025D6">
            <w:pPr>
              <w:rPr>
                <w:sz w:val="16"/>
                <w:szCs w:val="16"/>
              </w:rPr>
            </w:pPr>
          </w:p>
        </w:tc>
        <w:tc>
          <w:tcPr>
            <w:tcW w:w="1335" w:type="dxa"/>
          </w:tcPr>
          <w:p w14:paraId="7F37C7B2" w14:textId="77777777" w:rsidR="00C025D6" w:rsidRPr="00442400" w:rsidRDefault="00C025D6" w:rsidP="00C025D6">
            <w:pPr>
              <w:rPr>
                <w:sz w:val="16"/>
                <w:szCs w:val="16"/>
              </w:rPr>
            </w:pPr>
          </w:p>
        </w:tc>
        <w:tc>
          <w:tcPr>
            <w:tcW w:w="1150" w:type="dxa"/>
          </w:tcPr>
          <w:p w14:paraId="19F504C2" w14:textId="77777777" w:rsidR="00C025D6" w:rsidRPr="00442400" w:rsidRDefault="00C025D6" w:rsidP="00C025D6">
            <w:pPr>
              <w:rPr>
                <w:sz w:val="16"/>
                <w:szCs w:val="16"/>
              </w:rPr>
            </w:pPr>
          </w:p>
        </w:tc>
        <w:tc>
          <w:tcPr>
            <w:tcW w:w="1150" w:type="dxa"/>
          </w:tcPr>
          <w:p w14:paraId="67C43B26" w14:textId="77777777" w:rsidR="00C025D6" w:rsidRPr="00442400" w:rsidRDefault="00C025D6" w:rsidP="00C025D6">
            <w:pPr>
              <w:rPr>
                <w:sz w:val="16"/>
                <w:szCs w:val="16"/>
              </w:rPr>
            </w:pPr>
          </w:p>
        </w:tc>
      </w:tr>
      <w:tr w:rsidR="00C025D6" w:rsidRPr="00442400" w14:paraId="3CAF298E" w14:textId="77777777" w:rsidTr="00C025D6">
        <w:tc>
          <w:tcPr>
            <w:tcW w:w="972" w:type="dxa"/>
          </w:tcPr>
          <w:p w14:paraId="1321CFB5" w14:textId="77777777" w:rsidR="00C025D6" w:rsidRPr="00442400" w:rsidRDefault="00C025D6" w:rsidP="00C025D6">
            <w:pPr>
              <w:rPr>
                <w:sz w:val="16"/>
                <w:szCs w:val="16"/>
              </w:rPr>
            </w:pPr>
          </w:p>
        </w:tc>
        <w:tc>
          <w:tcPr>
            <w:tcW w:w="1055" w:type="dxa"/>
          </w:tcPr>
          <w:p w14:paraId="132A00B0" w14:textId="77777777" w:rsidR="00C025D6" w:rsidRPr="00442400" w:rsidRDefault="00C025D6" w:rsidP="00C025D6">
            <w:pPr>
              <w:rPr>
                <w:sz w:val="16"/>
                <w:szCs w:val="16"/>
              </w:rPr>
            </w:pPr>
          </w:p>
        </w:tc>
        <w:tc>
          <w:tcPr>
            <w:tcW w:w="957" w:type="dxa"/>
          </w:tcPr>
          <w:p w14:paraId="4D6920AD" w14:textId="77777777" w:rsidR="00C025D6" w:rsidRPr="00442400" w:rsidRDefault="00C025D6" w:rsidP="00C025D6">
            <w:pPr>
              <w:rPr>
                <w:sz w:val="16"/>
                <w:szCs w:val="16"/>
              </w:rPr>
            </w:pPr>
          </w:p>
        </w:tc>
        <w:tc>
          <w:tcPr>
            <w:tcW w:w="952" w:type="dxa"/>
          </w:tcPr>
          <w:p w14:paraId="5517644A" w14:textId="77777777" w:rsidR="00C025D6" w:rsidRPr="00442400" w:rsidRDefault="00C025D6" w:rsidP="00C025D6">
            <w:pPr>
              <w:rPr>
                <w:sz w:val="16"/>
                <w:szCs w:val="16"/>
              </w:rPr>
            </w:pPr>
          </w:p>
        </w:tc>
        <w:tc>
          <w:tcPr>
            <w:tcW w:w="957" w:type="dxa"/>
          </w:tcPr>
          <w:p w14:paraId="7D6F43BF" w14:textId="77777777" w:rsidR="00C025D6" w:rsidRPr="00442400" w:rsidRDefault="00C025D6" w:rsidP="00C025D6">
            <w:pPr>
              <w:rPr>
                <w:sz w:val="16"/>
                <w:szCs w:val="16"/>
              </w:rPr>
            </w:pPr>
          </w:p>
        </w:tc>
        <w:tc>
          <w:tcPr>
            <w:tcW w:w="1049" w:type="dxa"/>
          </w:tcPr>
          <w:p w14:paraId="3086E090" w14:textId="77777777" w:rsidR="00C025D6" w:rsidRPr="00442400" w:rsidRDefault="00C025D6" w:rsidP="00C025D6">
            <w:pPr>
              <w:rPr>
                <w:sz w:val="16"/>
                <w:szCs w:val="16"/>
              </w:rPr>
            </w:pPr>
          </w:p>
        </w:tc>
        <w:tc>
          <w:tcPr>
            <w:tcW w:w="1137" w:type="dxa"/>
          </w:tcPr>
          <w:p w14:paraId="4161B6A0" w14:textId="77777777" w:rsidR="00C025D6" w:rsidRPr="00442400" w:rsidRDefault="00C025D6" w:rsidP="00C025D6">
            <w:pPr>
              <w:rPr>
                <w:sz w:val="16"/>
                <w:szCs w:val="16"/>
              </w:rPr>
            </w:pPr>
          </w:p>
        </w:tc>
        <w:tc>
          <w:tcPr>
            <w:tcW w:w="1127" w:type="dxa"/>
          </w:tcPr>
          <w:p w14:paraId="5CA7E872" w14:textId="77777777" w:rsidR="00C025D6" w:rsidRPr="00442400" w:rsidRDefault="00C025D6" w:rsidP="00C025D6">
            <w:pPr>
              <w:rPr>
                <w:sz w:val="16"/>
                <w:szCs w:val="16"/>
              </w:rPr>
            </w:pPr>
          </w:p>
        </w:tc>
        <w:tc>
          <w:tcPr>
            <w:tcW w:w="1335" w:type="dxa"/>
          </w:tcPr>
          <w:p w14:paraId="308D52D4" w14:textId="77777777" w:rsidR="00C025D6" w:rsidRPr="00442400" w:rsidRDefault="00C025D6" w:rsidP="00C025D6">
            <w:pPr>
              <w:rPr>
                <w:sz w:val="16"/>
                <w:szCs w:val="16"/>
              </w:rPr>
            </w:pPr>
          </w:p>
        </w:tc>
        <w:tc>
          <w:tcPr>
            <w:tcW w:w="1335" w:type="dxa"/>
          </w:tcPr>
          <w:p w14:paraId="38AF5AB2" w14:textId="77777777" w:rsidR="00C025D6" w:rsidRPr="00442400" w:rsidRDefault="00C025D6" w:rsidP="00C025D6">
            <w:pPr>
              <w:rPr>
                <w:sz w:val="16"/>
                <w:szCs w:val="16"/>
              </w:rPr>
            </w:pPr>
          </w:p>
        </w:tc>
        <w:tc>
          <w:tcPr>
            <w:tcW w:w="1150" w:type="dxa"/>
          </w:tcPr>
          <w:p w14:paraId="3A3723AC" w14:textId="77777777" w:rsidR="00C025D6" w:rsidRPr="00442400" w:rsidRDefault="00C025D6" w:rsidP="00C025D6">
            <w:pPr>
              <w:rPr>
                <w:sz w:val="16"/>
                <w:szCs w:val="16"/>
              </w:rPr>
            </w:pPr>
          </w:p>
        </w:tc>
        <w:tc>
          <w:tcPr>
            <w:tcW w:w="1150" w:type="dxa"/>
          </w:tcPr>
          <w:p w14:paraId="7060627C" w14:textId="77777777" w:rsidR="00C025D6" w:rsidRPr="00442400" w:rsidRDefault="00C025D6" w:rsidP="00C025D6">
            <w:pPr>
              <w:rPr>
                <w:sz w:val="16"/>
                <w:szCs w:val="16"/>
              </w:rPr>
            </w:pPr>
          </w:p>
        </w:tc>
      </w:tr>
      <w:tr w:rsidR="00C025D6" w:rsidRPr="00442400" w14:paraId="19E0D199" w14:textId="77777777" w:rsidTr="00C025D6">
        <w:tc>
          <w:tcPr>
            <w:tcW w:w="972" w:type="dxa"/>
          </w:tcPr>
          <w:p w14:paraId="26DA05D4" w14:textId="77777777" w:rsidR="00C025D6" w:rsidRPr="00442400" w:rsidRDefault="00C025D6" w:rsidP="00C025D6">
            <w:pPr>
              <w:rPr>
                <w:sz w:val="16"/>
                <w:szCs w:val="16"/>
              </w:rPr>
            </w:pPr>
          </w:p>
        </w:tc>
        <w:tc>
          <w:tcPr>
            <w:tcW w:w="1055" w:type="dxa"/>
          </w:tcPr>
          <w:p w14:paraId="151E564F" w14:textId="77777777" w:rsidR="00C025D6" w:rsidRPr="00442400" w:rsidRDefault="00C025D6" w:rsidP="00C025D6">
            <w:pPr>
              <w:rPr>
                <w:sz w:val="16"/>
                <w:szCs w:val="16"/>
              </w:rPr>
            </w:pPr>
          </w:p>
        </w:tc>
        <w:tc>
          <w:tcPr>
            <w:tcW w:w="957" w:type="dxa"/>
          </w:tcPr>
          <w:p w14:paraId="47E1C255" w14:textId="77777777" w:rsidR="00C025D6" w:rsidRPr="00442400" w:rsidRDefault="00C025D6" w:rsidP="00C025D6">
            <w:pPr>
              <w:rPr>
                <w:sz w:val="16"/>
                <w:szCs w:val="16"/>
              </w:rPr>
            </w:pPr>
          </w:p>
        </w:tc>
        <w:tc>
          <w:tcPr>
            <w:tcW w:w="952" w:type="dxa"/>
          </w:tcPr>
          <w:p w14:paraId="3AE9021C" w14:textId="77777777" w:rsidR="00C025D6" w:rsidRPr="00442400" w:rsidRDefault="00C025D6" w:rsidP="00C025D6">
            <w:pPr>
              <w:rPr>
                <w:sz w:val="16"/>
                <w:szCs w:val="16"/>
              </w:rPr>
            </w:pPr>
          </w:p>
        </w:tc>
        <w:tc>
          <w:tcPr>
            <w:tcW w:w="957" w:type="dxa"/>
          </w:tcPr>
          <w:p w14:paraId="1802ADBD" w14:textId="77777777" w:rsidR="00C025D6" w:rsidRPr="00442400" w:rsidRDefault="00C025D6" w:rsidP="00C025D6">
            <w:pPr>
              <w:rPr>
                <w:sz w:val="16"/>
                <w:szCs w:val="16"/>
              </w:rPr>
            </w:pPr>
          </w:p>
        </w:tc>
        <w:tc>
          <w:tcPr>
            <w:tcW w:w="1049" w:type="dxa"/>
          </w:tcPr>
          <w:p w14:paraId="39CFDCAA" w14:textId="77777777" w:rsidR="00C025D6" w:rsidRPr="00442400" w:rsidRDefault="00C025D6" w:rsidP="00C025D6">
            <w:pPr>
              <w:rPr>
                <w:sz w:val="16"/>
                <w:szCs w:val="16"/>
              </w:rPr>
            </w:pPr>
          </w:p>
        </w:tc>
        <w:tc>
          <w:tcPr>
            <w:tcW w:w="1137" w:type="dxa"/>
          </w:tcPr>
          <w:p w14:paraId="765137A7" w14:textId="77777777" w:rsidR="00C025D6" w:rsidRPr="00442400" w:rsidRDefault="00C025D6" w:rsidP="00C025D6">
            <w:pPr>
              <w:rPr>
                <w:sz w:val="16"/>
                <w:szCs w:val="16"/>
              </w:rPr>
            </w:pPr>
          </w:p>
        </w:tc>
        <w:tc>
          <w:tcPr>
            <w:tcW w:w="1127" w:type="dxa"/>
          </w:tcPr>
          <w:p w14:paraId="24D0EFF7" w14:textId="77777777" w:rsidR="00C025D6" w:rsidRPr="00442400" w:rsidRDefault="00C025D6" w:rsidP="00C025D6">
            <w:pPr>
              <w:rPr>
                <w:sz w:val="16"/>
                <w:szCs w:val="16"/>
              </w:rPr>
            </w:pPr>
          </w:p>
        </w:tc>
        <w:tc>
          <w:tcPr>
            <w:tcW w:w="1335" w:type="dxa"/>
          </w:tcPr>
          <w:p w14:paraId="7E929897" w14:textId="77777777" w:rsidR="00C025D6" w:rsidRPr="00442400" w:rsidRDefault="00C025D6" w:rsidP="00C025D6">
            <w:pPr>
              <w:rPr>
                <w:sz w:val="16"/>
                <w:szCs w:val="16"/>
              </w:rPr>
            </w:pPr>
          </w:p>
        </w:tc>
        <w:tc>
          <w:tcPr>
            <w:tcW w:w="1335" w:type="dxa"/>
          </w:tcPr>
          <w:p w14:paraId="58F4CC18" w14:textId="77777777" w:rsidR="00C025D6" w:rsidRPr="00442400" w:rsidRDefault="00C025D6" w:rsidP="00C025D6">
            <w:pPr>
              <w:rPr>
                <w:sz w:val="16"/>
                <w:szCs w:val="16"/>
              </w:rPr>
            </w:pPr>
          </w:p>
        </w:tc>
        <w:tc>
          <w:tcPr>
            <w:tcW w:w="1150" w:type="dxa"/>
          </w:tcPr>
          <w:p w14:paraId="42469CA5" w14:textId="77777777" w:rsidR="00C025D6" w:rsidRPr="00442400" w:rsidRDefault="00C025D6" w:rsidP="00C025D6">
            <w:pPr>
              <w:rPr>
                <w:sz w:val="16"/>
                <w:szCs w:val="16"/>
              </w:rPr>
            </w:pPr>
          </w:p>
        </w:tc>
        <w:tc>
          <w:tcPr>
            <w:tcW w:w="1150" w:type="dxa"/>
          </w:tcPr>
          <w:p w14:paraId="29F43D4F" w14:textId="77777777" w:rsidR="00C025D6" w:rsidRPr="00442400" w:rsidRDefault="00C025D6" w:rsidP="00C025D6">
            <w:pPr>
              <w:rPr>
                <w:sz w:val="16"/>
                <w:szCs w:val="16"/>
              </w:rPr>
            </w:pPr>
          </w:p>
        </w:tc>
      </w:tr>
    </w:tbl>
    <w:p w14:paraId="60D5A283" w14:textId="77777777" w:rsidR="00442400" w:rsidRDefault="00442400" w:rsidP="00451287">
      <w:r>
        <w:t>This report will contain data for each unit for which generic control was applied to meet a particular cap.</w:t>
      </w:r>
    </w:p>
    <w:p w14:paraId="7EC863D0" w14:textId="77777777" w:rsidR="00193571" w:rsidRDefault="00193571" w:rsidP="00451287">
      <w:pPr>
        <w:sectPr w:rsidR="00193571" w:rsidSect="00ED5977">
          <w:pgSz w:w="15840" w:h="12240" w:orient="landscape"/>
          <w:pgMar w:top="1440" w:right="1440" w:bottom="1440" w:left="1440" w:header="720" w:footer="720" w:gutter="0"/>
          <w:cols w:space="720"/>
          <w:docGrid w:linePitch="360"/>
        </w:sectPr>
      </w:pPr>
    </w:p>
    <w:p w14:paraId="68AA15CD" w14:textId="77777777" w:rsidR="00442400" w:rsidRDefault="00293F27" w:rsidP="00383790">
      <w:pPr>
        <w:tabs>
          <w:tab w:val="left" w:pos="7560"/>
        </w:tabs>
      </w:pPr>
      <w:r>
        <w:rPr>
          <w:u w:val="single"/>
        </w:rPr>
        <w:t>Report 28:</w:t>
      </w:r>
      <w:r>
        <w:t xml:space="preserve">  “Print out a useful report for the SIPs and output a database (ORL, NIF or similar) that can be used for AQ modeling purposes.  Reports need significant detail to allow review of the results from application of transport and other state caps.”</w:t>
      </w:r>
    </w:p>
    <w:p w14:paraId="60134166" w14:textId="77777777" w:rsidR="00293F27" w:rsidRDefault="00293F27" w:rsidP="00451287"/>
    <w:p w14:paraId="5DC0BD6B" w14:textId="77777777" w:rsidR="007D190B" w:rsidRDefault="00293F27" w:rsidP="00451287">
      <w:r>
        <w:t xml:space="preserve">This is a two part discussion. </w:t>
      </w:r>
      <w:r w:rsidR="007D190B">
        <w:t>First is a useful report for SIP purposes.  This report is actually a series of  high level reports to show that areas modeled using a regional air quality mode</w:t>
      </w:r>
      <w:r w:rsidR="006D696B">
        <w:t>l</w:t>
      </w:r>
      <w:r w:rsidR="007D190B">
        <w:t xml:space="preserve"> do meet cap requirements and also meet future grid demands regarding power and reserve capacity.  </w:t>
      </w:r>
    </w:p>
    <w:p w14:paraId="462FAA22" w14:textId="77777777" w:rsidR="007D190B" w:rsidRDefault="007D190B" w:rsidP="00451287"/>
    <w:p w14:paraId="2D9EA249" w14:textId="77777777" w:rsidR="00407861" w:rsidRDefault="00407861" w:rsidP="00451287">
      <w:r>
        <w:t>R</w:t>
      </w:r>
      <w:r w:rsidR="007D190B">
        <w:t>eport</w:t>
      </w:r>
      <w:r>
        <w:t xml:space="preserve"> Name:</w:t>
      </w:r>
      <w:r w:rsidR="007D190B">
        <w:t xml:space="preserve">  Capacity</w:t>
      </w:r>
      <w:r>
        <w:t>_</w:t>
      </w:r>
      <w:r w:rsidR="007D190B">
        <w:t>and</w:t>
      </w:r>
      <w:r>
        <w:t>_</w:t>
      </w:r>
      <w:r w:rsidR="007D190B">
        <w:t>FY</w:t>
      </w:r>
      <w:r>
        <w:t>_</w:t>
      </w:r>
      <w:r w:rsidR="007D190B">
        <w:t xml:space="preserve"> Demand</w:t>
      </w:r>
      <w:r w:rsidR="0005558A">
        <w:t xml:space="preserve"> (version 2)</w:t>
      </w:r>
      <w:r>
        <w:t xml:space="preserve">: </w:t>
      </w:r>
    </w:p>
    <w:p w14:paraId="39C48C62" w14:textId="77777777" w:rsidR="00407861" w:rsidRDefault="00407861" w:rsidP="00451287"/>
    <w:p w14:paraId="444A587A" w14:textId="77777777" w:rsidR="007D190B" w:rsidRDefault="007D190B" w:rsidP="00451287">
      <w:r>
        <w:t xml:space="preserve">For each ERTAC region and fuel/unit type bin, show that the future year demand was met.  Compare it to the base year. </w:t>
      </w:r>
    </w:p>
    <w:p w14:paraId="73312818" w14:textId="77777777" w:rsidR="007D190B" w:rsidRDefault="007D190B" w:rsidP="00451287"/>
    <w:p w14:paraId="3FDC1083" w14:textId="77777777" w:rsidR="007D190B" w:rsidRDefault="007D190B" w:rsidP="007D190B">
      <w:pPr>
        <w:pStyle w:val="ListParagraph"/>
        <w:numPr>
          <w:ilvl w:val="0"/>
          <w:numId w:val="1"/>
        </w:numPr>
      </w:pPr>
      <w:r>
        <w:t>ERTAC Region</w:t>
      </w:r>
    </w:p>
    <w:p w14:paraId="78724BBA" w14:textId="77777777" w:rsidR="007D190B" w:rsidRDefault="007D190B" w:rsidP="007D190B">
      <w:pPr>
        <w:pStyle w:val="ListParagraph"/>
        <w:numPr>
          <w:ilvl w:val="0"/>
          <w:numId w:val="1"/>
        </w:numPr>
      </w:pPr>
      <w:r>
        <w:t>ERTAC Fuel/Unit type bin</w:t>
      </w:r>
    </w:p>
    <w:p w14:paraId="53D00C1D" w14:textId="77777777" w:rsidR="007D190B" w:rsidRDefault="007D190B" w:rsidP="007D190B">
      <w:pPr>
        <w:pStyle w:val="ListParagraph"/>
        <w:numPr>
          <w:ilvl w:val="0"/>
          <w:numId w:val="1"/>
        </w:numPr>
      </w:pPr>
      <w:r>
        <w:t>Annual base year generation</w:t>
      </w:r>
    </w:p>
    <w:p w14:paraId="6F6DA3F3" w14:textId="77777777" w:rsidR="007D190B" w:rsidRDefault="007D190B" w:rsidP="007D190B">
      <w:pPr>
        <w:pStyle w:val="ListParagraph"/>
        <w:numPr>
          <w:ilvl w:val="0"/>
          <w:numId w:val="1"/>
        </w:numPr>
      </w:pPr>
      <w:r>
        <w:t>Annual base year heat input</w:t>
      </w:r>
    </w:p>
    <w:p w14:paraId="5C37A54D" w14:textId="77777777" w:rsidR="007D190B" w:rsidRDefault="007D190B" w:rsidP="007D190B">
      <w:pPr>
        <w:pStyle w:val="ListParagraph"/>
        <w:numPr>
          <w:ilvl w:val="0"/>
          <w:numId w:val="1"/>
        </w:numPr>
      </w:pPr>
      <w:r>
        <w:t>Annual future year generation</w:t>
      </w:r>
      <w:r w:rsidR="00462855">
        <w:t xml:space="preserve"> (including transfers)</w:t>
      </w:r>
    </w:p>
    <w:p w14:paraId="5DCD56E8" w14:textId="77777777" w:rsidR="007D190B" w:rsidRDefault="007D190B" w:rsidP="007D190B">
      <w:pPr>
        <w:pStyle w:val="ListParagraph"/>
        <w:numPr>
          <w:ilvl w:val="0"/>
          <w:numId w:val="1"/>
        </w:numPr>
      </w:pPr>
      <w:r>
        <w:t>Annual future year heat input</w:t>
      </w:r>
    </w:p>
    <w:p w14:paraId="298BFD9D" w14:textId="77777777" w:rsidR="00462855" w:rsidRDefault="00462855" w:rsidP="007D190B">
      <w:pPr>
        <w:pStyle w:val="ListParagraph"/>
        <w:numPr>
          <w:ilvl w:val="0"/>
          <w:numId w:val="1"/>
        </w:numPr>
      </w:pPr>
      <w:r>
        <w:t>Annual future year generation from transfers</w:t>
      </w:r>
    </w:p>
    <w:p w14:paraId="7A8D491F" w14:textId="77777777" w:rsidR="007D190B" w:rsidRDefault="007D190B" w:rsidP="007D190B">
      <w:pPr>
        <w:pStyle w:val="ListParagraph"/>
        <w:numPr>
          <w:ilvl w:val="0"/>
          <w:numId w:val="1"/>
        </w:numPr>
      </w:pPr>
      <w:r>
        <w:t>Sum of new generation created for that ERTAC Region and ERTAC fuel/unit type bin</w:t>
      </w:r>
    </w:p>
    <w:p w14:paraId="193B2958" w14:textId="77777777" w:rsidR="007D190B" w:rsidRDefault="007D190B" w:rsidP="00451287"/>
    <w:tbl>
      <w:tblPr>
        <w:tblStyle w:val="TableGrid"/>
        <w:tblW w:w="9558" w:type="dxa"/>
        <w:tblLook w:val="04A0" w:firstRow="1" w:lastRow="0" w:firstColumn="1" w:lastColumn="0" w:noHBand="0" w:noVBand="1"/>
      </w:tblPr>
      <w:tblGrid>
        <w:gridCol w:w="721"/>
        <w:gridCol w:w="1616"/>
        <w:gridCol w:w="1244"/>
        <w:gridCol w:w="1045"/>
        <w:gridCol w:w="1602"/>
        <w:gridCol w:w="1026"/>
        <w:gridCol w:w="1044"/>
        <w:gridCol w:w="1260"/>
      </w:tblGrid>
      <w:tr w:rsidR="00462855" w14:paraId="362735F3" w14:textId="77777777" w:rsidTr="00462855">
        <w:tc>
          <w:tcPr>
            <w:tcW w:w="721" w:type="dxa"/>
            <w:shd w:val="clear" w:color="auto" w:fill="D9D9D9" w:themeFill="background1" w:themeFillShade="D9"/>
          </w:tcPr>
          <w:p w14:paraId="0DADCAD8" w14:textId="77777777" w:rsidR="0005558A" w:rsidRPr="0005558A" w:rsidRDefault="0005558A" w:rsidP="00242C93">
            <w:pPr>
              <w:jc w:val="center"/>
              <w:rPr>
                <w:sz w:val="16"/>
                <w:szCs w:val="16"/>
              </w:rPr>
            </w:pPr>
            <w:r w:rsidRPr="0005558A">
              <w:rPr>
                <w:sz w:val="16"/>
                <w:szCs w:val="16"/>
              </w:rPr>
              <w:t>Region</w:t>
            </w:r>
          </w:p>
        </w:tc>
        <w:tc>
          <w:tcPr>
            <w:tcW w:w="1616" w:type="dxa"/>
            <w:shd w:val="clear" w:color="auto" w:fill="D9D9D9" w:themeFill="background1" w:themeFillShade="D9"/>
          </w:tcPr>
          <w:p w14:paraId="5F4B8AF2" w14:textId="77777777" w:rsidR="0005558A" w:rsidRPr="0005558A" w:rsidRDefault="0005558A" w:rsidP="00242C93">
            <w:pPr>
              <w:jc w:val="center"/>
              <w:rPr>
                <w:sz w:val="16"/>
                <w:szCs w:val="16"/>
              </w:rPr>
            </w:pPr>
            <w:r w:rsidRPr="0005558A">
              <w:rPr>
                <w:sz w:val="16"/>
                <w:szCs w:val="16"/>
              </w:rPr>
              <w:t>Bin</w:t>
            </w:r>
          </w:p>
        </w:tc>
        <w:tc>
          <w:tcPr>
            <w:tcW w:w="1244" w:type="dxa"/>
            <w:shd w:val="clear" w:color="auto" w:fill="D9D9D9" w:themeFill="background1" w:themeFillShade="D9"/>
          </w:tcPr>
          <w:p w14:paraId="701E54E1" w14:textId="77777777" w:rsidR="0005558A" w:rsidRPr="0005558A" w:rsidRDefault="0005558A" w:rsidP="00242C93">
            <w:pPr>
              <w:jc w:val="center"/>
              <w:rPr>
                <w:sz w:val="16"/>
                <w:szCs w:val="16"/>
              </w:rPr>
            </w:pPr>
            <w:r w:rsidRPr="0005558A">
              <w:rPr>
                <w:sz w:val="16"/>
                <w:szCs w:val="16"/>
              </w:rPr>
              <w:t>Annual BY gen (MW-hrs)</w:t>
            </w:r>
          </w:p>
        </w:tc>
        <w:tc>
          <w:tcPr>
            <w:tcW w:w="1045" w:type="dxa"/>
            <w:shd w:val="clear" w:color="auto" w:fill="D9D9D9" w:themeFill="background1" w:themeFillShade="D9"/>
          </w:tcPr>
          <w:p w14:paraId="56AB3C50" w14:textId="77777777" w:rsidR="0005558A" w:rsidRPr="0005558A" w:rsidRDefault="0005558A" w:rsidP="00242C93">
            <w:pPr>
              <w:jc w:val="center"/>
              <w:rPr>
                <w:sz w:val="16"/>
                <w:szCs w:val="16"/>
              </w:rPr>
            </w:pPr>
            <w:r w:rsidRPr="0005558A">
              <w:rPr>
                <w:sz w:val="16"/>
                <w:szCs w:val="16"/>
              </w:rPr>
              <w:t>Annual BY HI (mmbtu)</w:t>
            </w:r>
          </w:p>
        </w:tc>
        <w:tc>
          <w:tcPr>
            <w:tcW w:w="1602" w:type="dxa"/>
            <w:shd w:val="clear" w:color="auto" w:fill="D9D9D9" w:themeFill="background1" w:themeFillShade="D9"/>
          </w:tcPr>
          <w:p w14:paraId="0235BD95" w14:textId="77777777" w:rsidR="0005558A" w:rsidRPr="0005558A" w:rsidRDefault="0005558A" w:rsidP="00242C93">
            <w:pPr>
              <w:jc w:val="center"/>
              <w:rPr>
                <w:sz w:val="16"/>
                <w:szCs w:val="16"/>
              </w:rPr>
            </w:pPr>
            <w:r w:rsidRPr="0005558A">
              <w:rPr>
                <w:sz w:val="16"/>
                <w:szCs w:val="16"/>
              </w:rPr>
              <w:t>Annual FY gen (MW-hrs) (including transfers)</w:t>
            </w:r>
          </w:p>
        </w:tc>
        <w:tc>
          <w:tcPr>
            <w:tcW w:w="1026" w:type="dxa"/>
            <w:shd w:val="clear" w:color="auto" w:fill="D9D9D9" w:themeFill="background1" w:themeFillShade="D9"/>
          </w:tcPr>
          <w:p w14:paraId="62B69B8C" w14:textId="77777777" w:rsidR="0005558A" w:rsidRPr="0005558A" w:rsidRDefault="0005558A" w:rsidP="00242C93">
            <w:pPr>
              <w:jc w:val="center"/>
              <w:rPr>
                <w:sz w:val="16"/>
                <w:szCs w:val="16"/>
              </w:rPr>
            </w:pPr>
            <w:r w:rsidRPr="0005558A">
              <w:rPr>
                <w:sz w:val="16"/>
                <w:szCs w:val="16"/>
              </w:rPr>
              <w:t>Annual FY HI (mmbtu)</w:t>
            </w:r>
          </w:p>
        </w:tc>
        <w:tc>
          <w:tcPr>
            <w:tcW w:w="1044" w:type="dxa"/>
            <w:shd w:val="clear" w:color="auto" w:fill="D9D9D9" w:themeFill="background1" w:themeFillShade="D9"/>
          </w:tcPr>
          <w:p w14:paraId="127A4054" w14:textId="77777777" w:rsidR="0005558A" w:rsidRPr="0005558A" w:rsidRDefault="0005558A" w:rsidP="00242C93">
            <w:pPr>
              <w:jc w:val="center"/>
              <w:rPr>
                <w:sz w:val="16"/>
                <w:szCs w:val="16"/>
              </w:rPr>
            </w:pPr>
            <w:r w:rsidRPr="0005558A">
              <w:rPr>
                <w:sz w:val="16"/>
                <w:szCs w:val="16"/>
              </w:rPr>
              <w:t>Annual FY transfers (MW-hrs)</w:t>
            </w:r>
          </w:p>
        </w:tc>
        <w:tc>
          <w:tcPr>
            <w:tcW w:w="1260" w:type="dxa"/>
            <w:shd w:val="clear" w:color="auto" w:fill="D9D9D9" w:themeFill="background1" w:themeFillShade="D9"/>
          </w:tcPr>
          <w:p w14:paraId="7702814C" w14:textId="77777777" w:rsidR="0005558A" w:rsidRPr="0005558A" w:rsidRDefault="0005558A" w:rsidP="00242C93">
            <w:pPr>
              <w:jc w:val="center"/>
              <w:rPr>
                <w:sz w:val="16"/>
                <w:szCs w:val="16"/>
              </w:rPr>
            </w:pPr>
            <w:r w:rsidRPr="0005558A">
              <w:rPr>
                <w:sz w:val="16"/>
                <w:szCs w:val="16"/>
              </w:rPr>
              <w:t>Sum of new generation created (MW)</w:t>
            </w:r>
          </w:p>
        </w:tc>
      </w:tr>
      <w:tr w:rsidR="00462855" w14:paraId="03EF74E7" w14:textId="77777777" w:rsidTr="00462855">
        <w:tc>
          <w:tcPr>
            <w:tcW w:w="721" w:type="dxa"/>
            <w:vAlign w:val="bottom"/>
          </w:tcPr>
          <w:p w14:paraId="194D7024"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4AD3C5C8"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Boiler Gas</w:t>
            </w:r>
          </w:p>
        </w:tc>
        <w:tc>
          <w:tcPr>
            <w:tcW w:w="1244" w:type="dxa"/>
            <w:vAlign w:val="bottom"/>
          </w:tcPr>
          <w:p w14:paraId="3957660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1,762,584 </w:t>
            </w:r>
          </w:p>
        </w:tc>
        <w:tc>
          <w:tcPr>
            <w:tcW w:w="1045" w:type="dxa"/>
            <w:vAlign w:val="bottom"/>
          </w:tcPr>
          <w:p w14:paraId="68F28C69"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19,430,091</w:t>
            </w:r>
          </w:p>
        </w:tc>
        <w:tc>
          <w:tcPr>
            <w:tcW w:w="1602" w:type="dxa"/>
            <w:vAlign w:val="bottom"/>
          </w:tcPr>
          <w:p w14:paraId="3C017EDF"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1,921,217</w:t>
            </w:r>
          </w:p>
        </w:tc>
        <w:tc>
          <w:tcPr>
            <w:tcW w:w="1026" w:type="dxa"/>
            <w:vAlign w:val="bottom"/>
          </w:tcPr>
          <w:p w14:paraId="206D0BFA"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20,581,633</w:t>
            </w:r>
          </w:p>
        </w:tc>
        <w:tc>
          <w:tcPr>
            <w:tcW w:w="1044" w:type="dxa"/>
            <w:vAlign w:val="bottom"/>
          </w:tcPr>
          <w:p w14:paraId="12713CEE" w14:textId="77777777" w:rsidR="0005558A" w:rsidRPr="0005558A" w:rsidRDefault="0005558A" w:rsidP="00462855">
            <w:pPr>
              <w:rPr>
                <w:rFonts w:ascii="Calibri" w:hAnsi="Calibri"/>
                <w:color w:val="000000"/>
                <w:sz w:val="16"/>
                <w:szCs w:val="16"/>
              </w:rPr>
            </w:pPr>
          </w:p>
        </w:tc>
        <w:tc>
          <w:tcPr>
            <w:tcW w:w="1260" w:type="dxa"/>
            <w:vAlign w:val="bottom"/>
          </w:tcPr>
          <w:p w14:paraId="1D3B3866"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402.4148</w:t>
            </w:r>
          </w:p>
        </w:tc>
      </w:tr>
      <w:tr w:rsidR="00462855" w14:paraId="5C1536BA" w14:textId="77777777" w:rsidTr="00462855">
        <w:tc>
          <w:tcPr>
            <w:tcW w:w="721" w:type="dxa"/>
            <w:vAlign w:val="bottom"/>
          </w:tcPr>
          <w:p w14:paraId="14647F36"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6E71046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Coal</w:t>
            </w:r>
          </w:p>
        </w:tc>
        <w:tc>
          <w:tcPr>
            <w:tcW w:w="1244" w:type="dxa"/>
            <w:vAlign w:val="bottom"/>
          </w:tcPr>
          <w:p w14:paraId="00C379D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51,802,764 </w:t>
            </w:r>
          </w:p>
        </w:tc>
        <w:tc>
          <w:tcPr>
            <w:tcW w:w="1045" w:type="dxa"/>
            <w:vAlign w:val="bottom"/>
          </w:tcPr>
          <w:p w14:paraId="66267922"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512,403,576</w:t>
            </w:r>
          </w:p>
        </w:tc>
        <w:tc>
          <w:tcPr>
            <w:tcW w:w="1602" w:type="dxa"/>
            <w:vAlign w:val="bottom"/>
          </w:tcPr>
          <w:p w14:paraId="6D01FE7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41,441,909</w:t>
            </w:r>
          </w:p>
        </w:tc>
        <w:tc>
          <w:tcPr>
            <w:tcW w:w="1026" w:type="dxa"/>
            <w:vAlign w:val="bottom"/>
          </w:tcPr>
          <w:p w14:paraId="008D17B8"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411,105,141</w:t>
            </w:r>
          </w:p>
        </w:tc>
        <w:tc>
          <w:tcPr>
            <w:tcW w:w="1044" w:type="dxa"/>
            <w:vAlign w:val="bottom"/>
          </w:tcPr>
          <w:p w14:paraId="3FD3AFB5"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-301.6</w:t>
            </w:r>
          </w:p>
        </w:tc>
        <w:tc>
          <w:tcPr>
            <w:tcW w:w="1260" w:type="dxa"/>
            <w:vAlign w:val="bottom"/>
          </w:tcPr>
          <w:p w14:paraId="37087FA2" w14:textId="77777777" w:rsidR="0005558A" w:rsidRPr="0005558A" w:rsidRDefault="0005558A" w:rsidP="00462855">
            <w:pPr>
              <w:rPr>
                <w:rFonts w:ascii="Calibri" w:hAnsi="Calibri"/>
                <w:color w:val="000000"/>
                <w:sz w:val="16"/>
                <w:szCs w:val="16"/>
              </w:rPr>
            </w:pPr>
          </w:p>
        </w:tc>
      </w:tr>
      <w:tr w:rsidR="0005558A" w14:paraId="1F862BCE" w14:textId="77777777" w:rsidTr="00462855">
        <w:tc>
          <w:tcPr>
            <w:tcW w:w="721" w:type="dxa"/>
            <w:vAlign w:val="bottom"/>
          </w:tcPr>
          <w:p w14:paraId="34E16559"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45F9D0C3"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Combined Cycle Gas</w:t>
            </w:r>
          </w:p>
        </w:tc>
        <w:tc>
          <w:tcPr>
            <w:tcW w:w="1244" w:type="dxa"/>
            <w:vAlign w:val="bottom"/>
          </w:tcPr>
          <w:p w14:paraId="1BCAA2F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20,125,871 </w:t>
            </w:r>
          </w:p>
        </w:tc>
        <w:tc>
          <w:tcPr>
            <w:tcW w:w="1045" w:type="dxa"/>
            <w:vAlign w:val="bottom"/>
          </w:tcPr>
          <w:p w14:paraId="47DB3E5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173,920,237</w:t>
            </w:r>
          </w:p>
        </w:tc>
        <w:tc>
          <w:tcPr>
            <w:tcW w:w="1602" w:type="dxa"/>
            <w:vAlign w:val="bottom"/>
          </w:tcPr>
          <w:p w14:paraId="40F4650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21,937,449</w:t>
            </w:r>
          </w:p>
        </w:tc>
        <w:tc>
          <w:tcPr>
            <w:tcW w:w="1026" w:type="dxa"/>
            <w:vAlign w:val="bottom"/>
          </w:tcPr>
          <w:p w14:paraId="7AD599C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186,224,884</w:t>
            </w:r>
          </w:p>
        </w:tc>
        <w:tc>
          <w:tcPr>
            <w:tcW w:w="1044" w:type="dxa"/>
            <w:vAlign w:val="bottom"/>
          </w:tcPr>
          <w:p w14:paraId="6F7A7E3A"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250.1</w:t>
            </w:r>
          </w:p>
        </w:tc>
        <w:tc>
          <w:tcPr>
            <w:tcW w:w="1260" w:type="dxa"/>
            <w:vAlign w:val="bottom"/>
          </w:tcPr>
          <w:p w14:paraId="494963C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305.1429</w:t>
            </w:r>
          </w:p>
        </w:tc>
      </w:tr>
      <w:tr w:rsidR="0005558A" w14:paraId="07263A97" w14:textId="77777777" w:rsidTr="00462855">
        <w:tc>
          <w:tcPr>
            <w:tcW w:w="721" w:type="dxa"/>
            <w:vAlign w:val="bottom"/>
          </w:tcPr>
          <w:p w14:paraId="794B3521"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55423523"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Oil</w:t>
            </w:r>
          </w:p>
        </w:tc>
        <w:tc>
          <w:tcPr>
            <w:tcW w:w="1244" w:type="dxa"/>
            <w:vAlign w:val="bottom"/>
          </w:tcPr>
          <w:p w14:paraId="67FD6D2F"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247,582 </w:t>
            </w:r>
          </w:p>
        </w:tc>
        <w:tc>
          <w:tcPr>
            <w:tcW w:w="1045" w:type="dxa"/>
            <w:vAlign w:val="bottom"/>
          </w:tcPr>
          <w:p w14:paraId="00528C61"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2,929,129</w:t>
            </w:r>
          </w:p>
        </w:tc>
        <w:tc>
          <w:tcPr>
            <w:tcW w:w="1602" w:type="dxa"/>
            <w:vAlign w:val="bottom"/>
          </w:tcPr>
          <w:p w14:paraId="79E012B7"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123,711</w:t>
            </w:r>
          </w:p>
        </w:tc>
        <w:tc>
          <w:tcPr>
            <w:tcW w:w="1026" w:type="dxa"/>
            <w:vAlign w:val="bottom"/>
          </w:tcPr>
          <w:p w14:paraId="243B0080"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1,462,376</w:t>
            </w:r>
          </w:p>
        </w:tc>
        <w:tc>
          <w:tcPr>
            <w:tcW w:w="1044" w:type="dxa"/>
            <w:vAlign w:val="bottom"/>
          </w:tcPr>
          <w:p w14:paraId="068F06B2"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-110.5</w:t>
            </w:r>
          </w:p>
        </w:tc>
        <w:tc>
          <w:tcPr>
            <w:tcW w:w="1260" w:type="dxa"/>
            <w:vAlign w:val="bottom"/>
          </w:tcPr>
          <w:p w14:paraId="38008620" w14:textId="77777777" w:rsidR="0005558A" w:rsidRPr="0005558A" w:rsidRDefault="0005558A" w:rsidP="00462855">
            <w:pPr>
              <w:rPr>
                <w:rFonts w:ascii="Calibri" w:hAnsi="Calibri"/>
                <w:color w:val="000000"/>
                <w:sz w:val="16"/>
                <w:szCs w:val="16"/>
              </w:rPr>
            </w:pPr>
          </w:p>
        </w:tc>
      </w:tr>
    </w:tbl>
    <w:p w14:paraId="60A278D6" w14:textId="77777777" w:rsidR="007D190B" w:rsidRDefault="007D190B" w:rsidP="00451287">
      <w:pPr>
        <w:pBdr>
          <w:bottom w:val="single" w:sz="6" w:space="1" w:color="auto"/>
        </w:pBdr>
      </w:pPr>
    </w:p>
    <w:p w14:paraId="54029C9B" w14:textId="77777777" w:rsidR="00F5655B" w:rsidRDefault="00F5655B" w:rsidP="00451287"/>
    <w:p w14:paraId="033ED19C" w14:textId="77777777" w:rsidR="00F5655B" w:rsidRDefault="00F5655B" w:rsidP="00451287">
      <w:r>
        <w:t>Report Name:  Capacity_and_FY_Reserve</w:t>
      </w:r>
      <w:r w:rsidR="00462855">
        <w:t xml:space="preserve"> (version 2)</w:t>
      </w:r>
      <w:r>
        <w:t>:</w:t>
      </w:r>
    </w:p>
    <w:p w14:paraId="1BFC0559" w14:textId="77777777" w:rsidR="00F5655B" w:rsidRDefault="00F5655B" w:rsidP="00451287"/>
    <w:p w14:paraId="2E65D93D" w14:textId="77777777" w:rsidR="007D190B" w:rsidRDefault="00956B6E" w:rsidP="00451287">
      <w:r>
        <w:t>For each ERTAC region, show the reserve requirements by providing the hour for each region with the largest difference between the reserve capacity needed and the available reserve capacity.  If reserve requirements are always met, indicate so in the chart.</w:t>
      </w:r>
    </w:p>
    <w:p w14:paraId="144BC298" w14:textId="77777777" w:rsidR="00956B6E" w:rsidRDefault="00956B6E" w:rsidP="00451287"/>
    <w:p w14:paraId="3974F4FF" w14:textId="77777777" w:rsidR="00956B6E" w:rsidRDefault="00956B6E" w:rsidP="00956B6E">
      <w:pPr>
        <w:pStyle w:val="ListParagraph"/>
        <w:numPr>
          <w:ilvl w:val="0"/>
          <w:numId w:val="1"/>
        </w:numPr>
      </w:pPr>
      <w:r>
        <w:t>ERTAC Region</w:t>
      </w:r>
    </w:p>
    <w:p w14:paraId="56E7A1D1" w14:textId="77777777" w:rsidR="00FA552A" w:rsidRDefault="00FA552A" w:rsidP="00956B6E">
      <w:pPr>
        <w:pStyle w:val="ListParagraph"/>
        <w:numPr>
          <w:ilvl w:val="0"/>
          <w:numId w:val="1"/>
        </w:numPr>
      </w:pPr>
      <w:r>
        <w:t>Total Transfers (MW)</w:t>
      </w:r>
    </w:p>
    <w:p w14:paraId="0F37BE33" w14:textId="77777777" w:rsidR="00956B6E" w:rsidRDefault="00956B6E" w:rsidP="00956B6E">
      <w:pPr>
        <w:pStyle w:val="ListParagraph"/>
        <w:numPr>
          <w:ilvl w:val="0"/>
          <w:numId w:val="1"/>
        </w:numPr>
      </w:pPr>
      <w:r>
        <w:t>Reserve capacity requirements met all year? (y/n)</w:t>
      </w:r>
    </w:p>
    <w:p w14:paraId="688853E3" w14:textId="77777777" w:rsidR="00956B6E" w:rsidRDefault="00956B6E" w:rsidP="00956B6E">
      <w:pPr>
        <w:pStyle w:val="ListParagraph"/>
        <w:numPr>
          <w:ilvl w:val="0"/>
          <w:numId w:val="1"/>
        </w:numPr>
      </w:pPr>
      <w:r>
        <w:t>Maximum amount of reserve capacity needed (MW)</w:t>
      </w:r>
    </w:p>
    <w:p w14:paraId="51070F7E" w14:textId="77777777" w:rsidR="00FA552A" w:rsidRDefault="00FA552A" w:rsidP="00FA552A">
      <w:pPr>
        <w:pStyle w:val="ListParagraph"/>
      </w:pPr>
    </w:p>
    <w:tbl>
      <w:tblPr>
        <w:tblStyle w:val="TableGrid"/>
        <w:tblW w:w="0" w:type="auto"/>
        <w:tblLook w:val="04A0" w:firstRow="1" w:lastRow="0" w:firstColumn="1" w:lastColumn="0" w:noHBand="0" w:noVBand="1"/>
      </w:tblPr>
      <w:tblGrid>
        <w:gridCol w:w="3192"/>
        <w:gridCol w:w="1686"/>
        <w:gridCol w:w="1686"/>
        <w:gridCol w:w="2070"/>
      </w:tblGrid>
      <w:tr w:rsidR="00FA552A" w14:paraId="6818B17D" w14:textId="77777777" w:rsidTr="002B6556">
        <w:tc>
          <w:tcPr>
            <w:tcW w:w="3192" w:type="dxa"/>
            <w:shd w:val="clear" w:color="auto" w:fill="D9D9D9" w:themeFill="background1" w:themeFillShade="D9"/>
          </w:tcPr>
          <w:p w14:paraId="16EA416C" w14:textId="77777777" w:rsidR="00FA552A" w:rsidRDefault="00FA552A" w:rsidP="00242C93">
            <w:pPr>
              <w:jc w:val="center"/>
            </w:pPr>
            <w:r>
              <w:t>Region</w:t>
            </w:r>
          </w:p>
        </w:tc>
        <w:tc>
          <w:tcPr>
            <w:tcW w:w="1686" w:type="dxa"/>
            <w:shd w:val="clear" w:color="auto" w:fill="D9D9D9" w:themeFill="background1" w:themeFillShade="D9"/>
          </w:tcPr>
          <w:p w14:paraId="33DC8E3F" w14:textId="77777777" w:rsidR="00FA552A" w:rsidRDefault="00FA552A" w:rsidP="00242C93">
            <w:pPr>
              <w:jc w:val="center"/>
            </w:pPr>
            <w:r>
              <w:t>Total Transfers (MW)</w:t>
            </w:r>
          </w:p>
        </w:tc>
        <w:tc>
          <w:tcPr>
            <w:tcW w:w="1686" w:type="dxa"/>
            <w:shd w:val="clear" w:color="auto" w:fill="D9D9D9" w:themeFill="background1" w:themeFillShade="D9"/>
          </w:tcPr>
          <w:p w14:paraId="2F49E1B3" w14:textId="77777777" w:rsidR="00FA552A" w:rsidRDefault="00FA552A" w:rsidP="00242C93">
            <w:pPr>
              <w:jc w:val="center"/>
            </w:pPr>
            <w:r>
              <w:t>Reserve capacity met?</w:t>
            </w:r>
          </w:p>
        </w:tc>
        <w:tc>
          <w:tcPr>
            <w:tcW w:w="2070" w:type="dxa"/>
            <w:shd w:val="clear" w:color="auto" w:fill="D9D9D9" w:themeFill="background1" w:themeFillShade="D9"/>
          </w:tcPr>
          <w:p w14:paraId="40646F90" w14:textId="77777777" w:rsidR="00FA552A" w:rsidRDefault="00FA552A" w:rsidP="00242C93">
            <w:pPr>
              <w:jc w:val="center"/>
            </w:pPr>
            <w:r>
              <w:t>Max amount needed (MW)</w:t>
            </w:r>
          </w:p>
        </w:tc>
      </w:tr>
      <w:tr w:rsidR="00FA552A" w14:paraId="7E24CAA9" w14:textId="77777777" w:rsidTr="002B6556">
        <w:tc>
          <w:tcPr>
            <w:tcW w:w="3192" w:type="dxa"/>
            <w:vAlign w:val="bottom"/>
          </w:tcPr>
          <w:p w14:paraId="165E01DF" w14:textId="77777777" w:rsidR="00FA552A" w:rsidRDefault="00FA552A" w:rsidP="00FA552A">
            <w:pPr>
              <w:rPr>
                <w:rFonts w:ascii="Calibri" w:hAnsi="Calibri"/>
                <w:color w:val="000000"/>
              </w:rPr>
            </w:pPr>
            <w:r>
              <w:rPr>
                <w:rFonts w:ascii="Calibri" w:hAnsi="Calibri"/>
                <w:color w:val="000000"/>
              </w:rPr>
              <w:t>REG2a</w:t>
            </w:r>
          </w:p>
        </w:tc>
        <w:tc>
          <w:tcPr>
            <w:tcW w:w="1686" w:type="dxa"/>
            <w:vAlign w:val="bottom"/>
          </w:tcPr>
          <w:p w14:paraId="2F7A8C59" w14:textId="77777777" w:rsidR="00FA552A" w:rsidRDefault="00FA552A" w:rsidP="00FA552A">
            <w:pPr>
              <w:jc w:val="right"/>
              <w:rPr>
                <w:rFonts w:ascii="Calibri" w:hAnsi="Calibri"/>
                <w:color w:val="000000"/>
              </w:rPr>
            </w:pPr>
            <w:r>
              <w:rPr>
                <w:rFonts w:ascii="Calibri" w:hAnsi="Calibri"/>
                <w:color w:val="000000"/>
              </w:rPr>
              <w:t>-152.7</w:t>
            </w:r>
          </w:p>
        </w:tc>
        <w:tc>
          <w:tcPr>
            <w:tcW w:w="1686" w:type="dxa"/>
            <w:vAlign w:val="bottom"/>
          </w:tcPr>
          <w:p w14:paraId="0B66FEFD" w14:textId="77777777" w:rsidR="00FA552A" w:rsidRDefault="00FA552A" w:rsidP="00FA552A">
            <w:pPr>
              <w:rPr>
                <w:rFonts w:ascii="Calibri" w:hAnsi="Calibri"/>
                <w:color w:val="000000"/>
              </w:rPr>
            </w:pPr>
            <w:r>
              <w:rPr>
                <w:rFonts w:ascii="Calibri" w:hAnsi="Calibri"/>
                <w:color w:val="000000"/>
              </w:rPr>
              <w:t>Y</w:t>
            </w:r>
          </w:p>
        </w:tc>
        <w:tc>
          <w:tcPr>
            <w:tcW w:w="2070" w:type="dxa"/>
            <w:vAlign w:val="bottom"/>
          </w:tcPr>
          <w:p w14:paraId="0950DC6C" w14:textId="77777777" w:rsidR="00FA552A" w:rsidRDefault="00FA552A" w:rsidP="00FA552A">
            <w:pPr>
              <w:rPr>
                <w:rFonts w:ascii="Calibri" w:hAnsi="Calibri"/>
                <w:color w:val="000000"/>
              </w:rPr>
            </w:pPr>
          </w:p>
        </w:tc>
      </w:tr>
      <w:tr w:rsidR="00FA552A" w14:paraId="1D5EDE8D" w14:textId="77777777" w:rsidTr="002B6556">
        <w:tc>
          <w:tcPr>
            <w:tcW w:w="3192" w:type="dxa"/>
            <w:vAlign w:val="bottom"/>
          </w:tcPr>
          <w:p w14:paraId="647FB4C5" w14:textId="77777777" w:rsidR="00FA552A" w:rsidRDefault="00FA552A" w:rsidP="00FA552A">
            <w:pPr>
              <w:rPr>
                <w:rFonts w:ascii="Calibri" w:hAnsi="Calibri"/>
                <w:color w:val="000000"/>
              </w:rPr>
            </w:pPr>
            <w:r>
              <w:rPr>
                <w:rFonts w:ascii="Calibri" w:hAnsi="Calibri"/>
                <w:color w:val="000000"/>
              </w:rPr>
              <w:t>REG2b</w:t>
            </w:r>
          </w:p>
        </w:tc>
        <w:tc>
          <w:tcPr>
            <w:tcW w:w="1686" w:type="dxa"/>
            <w:vAlign w:val="bottom"/>
          </w:tcPr>
          <w:p w14:paraId="1246E1AE" w14:textId="77777777" w:rsidR="00FA552A" w:rsidRDefault="00FA552A" w:rsidP="00FA552A">
            <w:pPr>
              <w:rPr>
                <w:rFonts w:ascii="Calibri" w:hAnsi="Calibri"/>
                <w:color w:val="000000"/>
              </w:rPr>
            </w:pPr>
          </w:p>
        </w:tc>
        <w:tc>
          <w:tcPr>
            <w:tcW w:w="1686" w:type="dxa"/>
            <w:vAlign w:val="bottom"/>
          </w:tcPr>
          <w:p w14:paraId="444C8A35" w14:textId="77777777" w:rsidR="00FA552A" w:rsidRDefault="00FA552A" w:rsidP="00FA552A">
            <w:pPr>
              <w:rPr>
                <w:rFonts w:ascii="Calibri" w:hAnsi="Calibri"/>
                <w:color w:val="000000"/>
              </w:rPr>
            </w:pPr>
            <w:r>
              <w:rPr>
                <w:rFonts w:ascii="Calibri" w:hAnsi="Calibri"/>
                <w:color w:val="000000"/>
              </w:rPr>
              <w:t>N</w:t>
            </w:r>
          </w:p>
        </w:tc>
        <w:tc>
          <w:tcPr>
            <w:tcW w:w="2070" w:type="dxa"/>
            <w:vAlign w:val="bottom"/>
          </w:tcPr>
          <w:p w14:paraId="475EDD5C" w14:textId="77777777" w:rsidR="00FA552A" w:rsidRDefault="00FA552A" w:rsidP="00FA552A">
            <w:pPr>
              <w:jc w:val="right"/>
              <w:rPr>
                <w:rFonts w:ascii="Calibri" w:hAnsi="Calibri"/>
                <w:color w:val="000000"/>
              </w:rPr>
            </w:pPr>
            <w:r>
              <w:rPr>
                <w:rFonts w:ascii="Calibri" w:hAnsi="Calibri"/>
                <w:color w:val="000000"/>
              </w:rPr>
              <w:t>39.02429</w:t>
            </w:r>
          </w:p>
        </w:tc>
      </w:tr>
    </w:tbl>
    <w:p w14:paraId="5B8C8FAD" w14:textId="77777777" w:rsidR="00956B6E" w:rsidRDefault="00956B6E" w:rsidP="00956B6E">
      <w:pPr>
        <w:pBdr>
          <w:bottom w:val="single" w:sz="6" w:space="1" w:color="auto"/>
        </w:pBdr>
      </w:pPr>
    </w:p>
    <w:p w14:paraId="3A70D27D" w14:textId="77777777" w:rsidR="00F5655B" w:rsidRDefault="00F5655B">
      <w:r>
        <w:br w:type="page"/>
      </w:r>
    </w:p>
    <w:p w14:paraId="1547DBCE" w14:textId="77777777" w:rsidR="00F5655B" w:rsidRDefault="00F5655B" w:rsidP="00956B6E"/>
    <w:p w14:paraId="00C831E0" w14:textId="77777777" w:rsidR="00F5655B" w:rsidRDefault="00F5655B" w:rsidP="00451287">
      <w:r>
        <w:t>Report Name:</w:t>
      </w:r>
      <w:r w:rsidR="00956B6E">
        <w:t xml:space="preserve"> State</w:t>
      </w:r>
      <w:r>
        <w:t>_</w:t>
      </w:r>
      <w:r w:rsidR="00956B6E">
        <w:t>Caps</w:t>
      </w:r>
    </w:p>
    <w:p w14:paraId="1B2E0F28" w14:textId="77777777" w:rsidR="00F5655B" w:rsidRDefault="00F5655B" w:rsidP="00451287"/>
    <w:p w14:paraId="51082E86" w14:textId="77777777" w:rsidR="007D190B" w:rsidRDefault="00F5655B" w:rsidP="00451287">
      <w:r>
        <w:t>F</w:t>
      </w:r>
      <w:r w:rsidR="00956B6E">
        <w:t>or each state, show that any caps that are applicable are met.</w:t>
      </w:r>
      <w:r w:rsidR="00B926CE">
        <w:t xml:space="preserve">  For every state cap specified in the “State Total Listing”, there should be one listing in this table.  </w:t>
      </w:r>
    </w:p>
    <w:p w14:paraId="41EDAA7A" w14:textId="77777777" w:rsidR="00B926CE" w:rsidRDefault="00B926CE" w:rsidP="00451287"/>
    <w:p w14:paraId="55B1D9BE" w14:textId="77777777" w:rsidR="00B926CE" w:rsidRDefault="00B926CE" w:rsidP="00B926CE">
      <w:pPr>
        <w:pStyle w:val="ListParagraph"/>
        <w:numPr>
          <w:ilvl w:val="0"/>
          <w:numId w:val="1"/>
        </w:numPr>
      </w:pPr>
      <w:r>
        <w:t>State</w:t>
      </w:r>
    </w:p>
    <w:p w14:paraId="22FB3C8B" w14:textId="77777777" w:rsidR="00B926CE" w:rsidRDefault="00B926CE" w:rsidP="00B926CE">
      <w:pPr>
        <w:pStyle w:val="ListParagraph"/>
        <w:numPr>
          <w:ilvl w:val="0"/>
          <w:numId w:val="1"/>
        </w:numPr>
      </w:pPr>
      <w:r>
        <w:t>Cap Pollutant</w:t>
      </w:r>
    </w:p>
    <w:p w14:paraId="1B4E7744" w14:textId="77777777" w:rsidR="00B926CE" w:rsidRDefault="00B926CE" w:rsidP="00B926CE">
      <w:pPr>
        <w:pStyle w:val="ListParagraph"/>
        <w:numPr>
          <w:ilvl w:val="0"/>
          <w:numId w:val="1"/>
        </w:numPr>
      </w:pPr>
      <w:r>
        <w:t>Cap (TPY or T/OS)</w:t>
      </w:r>
    </w:p>
    <w:p w14:paraId="2C422C38" w14:textId="77777777" w:rsidR="00B926CE" w:rsidRDefault="00B926CE" w:rsidP="00B926CE">
      <w:pPr>
        <w:pStyle w:val="ListParagraph"/>
        <w:numPr>
          <w:ilvl w:val="0"/>
          <w:numId w:val="1"/>
        </w:numPr>
      </w:pPr>
      <w:r>
        <w:t>Year Cap is applicable</w:t>
      </w:r>
    </w:p>
    <w:p w14:paraId="01A722E2" w14:textId="77777777" w:rsidR="00B926CE" w:rsidRDefault="00B926CE" w:rsidP="00B926CE">
      <w:pPr>
        <w:pStyle w:val="ListParagraph"/>
        <w:numPr>
          <w:ilvl w:val="0"/>
          <w:numId w:val="1"/>
        </w:numPr>
      </w:pPr>
      <w:r>
        <w:t>FY emissions for that state</w:t>
      </w:r>
    </w:p>
    <w:p w14:paraId="03F1F6F8" w14:textId="77777777" w:rsidR="00B926CE" w:rsidRDefault="00B926CE" w:rsidP="00B926CE">
      <w:pPr>
        <w:pStyle w:val="ListParagraph"/>
        <w:numPr>
          <w:ilvl w:val="0"/>
          <w:numId w:val="1"/>
        </w:numPr>
      </w:pPr>
      <w:r>
        <w:t>Comments (to indicate what the origin of the cap is)</w:t>
      </w:r>
    </w:p>
    <w:p w14:paraId="749C4AC7" w14:textId="77777777" w:rsidR="00B926CE" w:rsidRDefault="00B926CE" w:rsidP="00B926CE"/>
    <w:tbl>
      <w:tblPr>
        <w:tblStyle w:val="TableGrid"/>
        <w:tblW w:w="0" w:type="auto"/>
        <w:tblLook w:val="04A0" w:firstRow="1" w:lastRow="0" w:firstColumn="1" w:lastColumn="0" w:noHBand="0" w:noVBand="1"/>
      </w:tblPr>
      <w:tblGrid>
        <w:gridCol w:w="1596"/>
        <w:gridCol w:w="1596"/>
        <w:gridCol w:w="1596"/>
        <w:gridCol w:w="1596"/>
        <w:gridCol w:w="1596"/>
        <w:gridCol w:w="1596"/>
      </w:tblGrid>
      <w:tr w:rsidR="00B926CE" w14:paraId="6C7001B1" w14:textId="77777777" w:rsidTr="00242C93">
        <w:tc>
          <w:tcPr>
            <w:tcW w:w="1596" w:type="dxa"/>
            <w:shd w:val="clear" w:color="auto" w:fill="D9D9D9" w:themeFill="background1" w:themeFillShade="D9"/>
          </w:tcPr>
          <w:p w14:paraId="2AEDB2F5" w14:textId="77777777" w:rsidR="00B926CE" w:rsidRPr="00FA552A" w:rsidRDefault="00B926CE" w:rsidP="00242C93">
            <w:pPr>
              <w:jc w:val="center"/>
              <w:rPr>
                <w:sz w:val="16"/>
                <w:szCs w:val="16"/>
              </w:rPr>
            </w:pPr>
            <w:r w:rsidRPr="00FA552A">
              <w:rPr>
                <w:sz w:val="16"/>
                <w:szCs w:val="16"/>
              </w:rPr>
              <w:t>State</w:t>
            </w:r>
          </w:p>
        </w:tc>
        <w:tc>
          <w:tcPr>
            <w:tcW w:w="1596" w:type="dxa"/>
            <w:shd w:val="clear" w:color="auto" w:fill="D9D9D9" w:themeFill="background1" w:themeFillShade="D9"/>
          </w:tcPr>
          <w:p w14:paraId="7BF72290" w14:textId="77777777" w:rsidR="00B926CE" w:rsidRPr="00FA552A" w:rsidRDefault="00B926CE" w:rsidP="00242C93">
            <w:pPr>
              <w:jc w:val="center"/>
              <w:rPr>
                <w:sz w:val="16"/>
                <w:szCs w:val="16"/>
              </w:rPr>
            </w:pPr>
            <w:r w:rsidRPr="00FA552A">
              <w:rPr>
                <w:sz w:val="16"/>
                <w:szCs w:val="16"/>
              </w:rPr>
              <w:t>Cap Pollutant</w:t>
            </w:r>
          </w:p>
        </w:tc>
        <w:tc>
          <w:tcPr>
            <w:tcW w:w="1596" w:type="dxa"/>
            <w:shd w:val="clear" w:color="auto" w:fill="D9D9D9" w:themeFill="background1" w:themeFillShade="D9"/>
          </w:tcPr>
          <w:p w14:paraId="52F5EC0B" w14:textId="77777777" w:rsidR="00B926CE" w:rsidRPr="00FA552A" w:rsidRDefault="00B926CE" w:rsidP="00242C93">
            <w:pPr>
              <w:jc w:val="center"/>
              <w:rPr>
                <w:sz w:val="16"/>
                <w:szCs w:val="16"/>
              </w:rPr>
            </w:pPr>
            <w:r w:rsidRPr="00FA552A">
              <w:rPr>
                <w:sz w:val="16"/>
                <w:szCs w:val="16"/>
              </w:rPr>
              <w:t>Cap (TPY or T/OS)</w:t>
            </w:r>
          </w:p>
        </w:tc>
        <w:tc>
          <w:tcPr>
            <w:tcW w:w="1596" w:type="dxa"/>
            <w:shd w:val="clear" w:color="auto" w:fill="D9D9D9" w:themeFill="background1" w:themeFillShade="D9"/>
          </w:tcPr>
          <w:p w14:paraId="3F6D340B" w14:textId="77777777" w:rsidR="00B926CE" w:rsidRPr="00FA552A" w:rsidRDefault="00B926CE" w:rsidP="00242C93">
            <w:pPr>
              <w:jc w:val="center"/>
              <w:rPr>
                <w:sz w:val="16"/>
                <w:szCs w:val="16"/>
              </w:rPr>
            </w:pPr>
            <w:r w:rsidRPr="00FA552A">
              <w:rPr>
                <w:sz w:val="16"/>
                <w:szCs w:val="16"/>
              </w:rPr>
              <w:t>Cap Year</w:t>
            </w:r>
          </w:p>
        </w:tc>
        <w:tc>
          <w:tcPr>
            <w:tcW w:w="1596" w:type="dxa"/>
            <w:shd w:val="clear" w:color="auto" w:fill="D9D9D9" w:themeFill="background1" w:themeFillShade="D9"/>
          </w:tcPr>
          <w:p w14:paraId="5B725FDD" w14:textId="77777777" w:rsidR="00B926CE" w:rsidRPr="00FA552A" w:rsidRDefault="00B926CE" w:rsidP="00242C93">
            <w:pPr>
              <w:jc w:val="center"/>
              <w:rPr>
                <w:sz w:val="16"/>
                <w:szCs w:val="16"/>
              </w:rPr>
            </w:pPr>
            <w:r w:rsidRPr="00FA552A">
              <w:rPr>
                <w:sz w:val="16"/>
                <w:szCs w:val="16"/>
              </w:rPr>
              <w:t>FY Emissions</w:t>
            </w:r>
          </w:p>
        </w:tc>
        <w:tc>
          <w:tcPr>
            <w:tcW w:w="1596" w:type="dxa"/>
            <w:shd w:val="clear" w:color="auto" w:fill="D9D9D9" w:themeFill="background1" w:themeFillShade="D9"/>
          </w:tcPr>
          <w:p w14:paraId="4DD48145" w14:textId="77777777" w:rsidR="00B926CE" w:rsidRPr="00FA552A" w:rsidRDefault="00B926CE" w:rsidP="00242C93">
            <w:pPr>
              <w:jc w:val="center"/>
              <w:rPr>
                <w:sz w:val="16"/>
                <w:szCs w:val="16"/>
              </w:rPr>
            </w:pPr>
            <w:r w:rsidRPr="00FA552A">
              <w:rPr>
                <w:sz w:val="16"/>
                <w:szCs w:val="16"/>
              </w:rPr>
              <w:t>Comments</w:t>
            </w:r>
          </w:p>
        </w:tc>
      </w:tr>
      <w:tr w:rsidR="00B926CE" w14:paraId="6CD711E0" w14:textId="77777777" w:rsidTr="00B926CE">
        <w:tc>
          <w:tcPr>
            <w:tcW w:w="1596" w:type="dxa"/>
          </w:tcPr>
          <w:p w14:paraId="1FFDC409" w14:textId="77777777" w:rsidR="00B926CE" w:rsidRPr="00FA552A" w:rsidRDefault="00B926CE" w:rsidP="00B926CE">
            <w:pPr>
              <w:rPr>
                <w:sz w:val="16"/>
                <w:szCs w:val="16"/>
              </w:rPr>
            </w:pPr>
            <w:r w:rsidRPr="00FA552A">
              <w:rPr>
                <w:sz w:val="16"/>
                <w:szCs w:val="16"/>
              </w:rPr>
              <w:t>VA</w:t>
            </w:r>
          </w:p>
        </w:tc>
        <w:tc>
          <w:tcPr>
            <w:tcW w:w="1596" w:type="dxa"/>
          </w:tcPr>
          <w:p w14:paraId="655653ED" w14:textId="77777777" w:rsidR="00B926CE" w:rsidRPr="00FA552A" w:rsidRDefault="00B926CE" w:rsidP="00B926CE">
            <w:pPr>
              <w:rPr>
                <w:sz w:val="16"/>
                <w:szCs w:val="16"/>
              </w:rPr>
            </w:pPr>
            <w:r w:rsidRPr="00FA552A">
              <w:rPr>
                <w:sz w:val="16"/>
                <w:szCs w:val="16"/>
              </w:rPr>
              <w:t>Annual SO</w:t>
            </w:r>
            <w:r w:rsidRPr="00FA552A">
              <w:rPr>
                <w:sz w:val="16"/>
                <w:szCs w:val="16"/>
                <w:vertAlign w:val="subscript"/>
              </w:rPr>
              <w:t>2</w:t>
            </w:r>
          </w:p>
        </w:tc>
        <w:tc>
          <w:tcPr>
            <w:tcW w:w="1596" w:type="dxa"/>
          </w:tcPr>
          <w:p w14:paraId="3BDE8FF4" w14:textId="77777777" w:rsidR="00B926CE" w:rsidRPr="00FA552A" w:rsidRDefault="00B926CE" w:rsidP="00B926CE">
            <w:pPr>
              <w:rPr>
                <w:sz w:val="16"/>
                <w:szCs w:val="16"/>
              </w:rPr>
            </w:pPr>
            <w:r w:rsidRPr="00FA552A">
              <w:rPr>
                <w:sz w:val="16"/>
                <w:szCs w:val="16"/>
              </w:rPr>
              <w:t>83,568</w:t>
            </w:r>
          </w:p>
        </w:tc>
        <w:tc>
          <w:tcPr>
            <w:tcW w:w="1596" w:type="dxa"/>
          </w:tcPr>
          <w:p w14:paraId="644549D9" w14:textId="77777777" w:rsidR="00B926CE" w:rsidRPr="00FA552A" w:rsidRDefault="00B926CE" w:rsidP="00B926CE">
            <w:pPr>
              <w:rPr>
                <w:sz w:val="16"/>
                <w:szCs w:val="16"/>
              </w:rPr>
            </w:pPr>
            <w:r w:rsidRPr="00FA552A">
              <w:rPr>
                <w:sz w:val="16"/>
                <w:szCs w:val="16"/>
              </w:rPr>
              <w:t>2012</w:t>
            </w:r>
          </w:p>
        </w:tc>
        <w:tc>
          <w:tcPr>
            <w:tcW w:w="1596" w:type="dxa"/>
          </w:tcPr>
          <w:p w14:paraId="512EEB3D" w14:textId="77777777" w:rsidR="00B926CE" w:rsidRPr="00FA552A" w:rsidRDefault="00B926CE" w:rsidP="00B926CE">
            <w:pPr>
              <w:rPr>
                <w:sz w:val="16"/>
                <w:szCs w:val="16"/>
              </w:rPr>
            </w:pPr>
            <w:r w:rsidRPr="00FA552A">
              <w:rPr>
                <w:sz w:val="16"/>
                <w:szCs w:val="16"/>
              </w:rPr>
              <w:t>67,002</w:t>
            </w:r>
          </w:p>
        </w:tc>
        <w:tc>
          <w:tcPr>
            <w:tcW w:w="1596" w:type="dxa"/>
          </w:tcPr>
          <w:p w14:paraId="10036219" w14:textId="77777777" w:rsidR="00B926CE" w:rsidRPr="00FA552A" w:rsidRDefault="00B926CE" w:rsidP="00B926CE">
            <w:pPr>
              <w:rPr>
                <w:sz w:val="16"/>
                <w:szCs w:val="16"/>
              </w:rPr>
            </w:pPr>
            <w:r w:rsidRPr="00FA552A">
              <w:rPr>
                <w:sz w:val="16"/>
                <w:szCs w:val="16"/>
              </w:rPr>
              <w:t>CSAPR assurance level</w:t>
            </w:r>
          </w:p>
        </w:tc>
      </w:tr>
      <w:tr w:rsidR="00B926CE" w14:paraId="5AF9F89F" w14:textId="77777777" w:rsidTr="00B926CE">
        <w:tc>
          <w:tcPr>
            <w:tcW w:w="1596" w:type="dxa"/>
          </w:tcPr>
          <w:p w14:paraId="11D5B271" w14:textId="77777777" w:rsidR="00B926CE" w:rsidRPr="00FA552A" w:rsidRDefault="00B926CE" w:rsidP="00B926CE">
            <w:pPr>
              <w:rPr>
                <w:sz w:val="16"/>
                <w:szCs w:val="16"/>
              </w:rPr>
            </w:pPr>
            <w:r w:rsidRPr="00FA552A">
              <w:rPr>
                <w:sz w:val="16"/>
                <w:szCs w:val="16"/>
              </w:rPr>
              <w:t>VA</w:t>
            </w:r>
          </w:p>
        </w:tc>
        <w:tc>
          <w:tcPr>
            <w:tcW w:w="1596" w:type="dxa"/>
          </w:tcPr>
          <w:p w14:paraId="4E2B5A76" w14:textId="77777777" w:rsidR="00B926CE" w:rsidRPr="00FA552A" w:rsidRDefault="00B926CE" w:rsidP="00B926CE">
            <w:pPr>
              <w:rPr>
                <w:sz w:val="16"/>
                <w:szCs w:val="16"/>
              </w:rPr>
            </w:pPr>
            <w:r w:rsidRPr="00FA552A">
              <w:rPr>
                <w:sz w:val="16"/>
                <w:szCs w:val="16"/>
              </w:rPr>
              <w:t>OS NO</w:t>
            </w:r>
            <w:r w:rsidRPr="00FA552A">
              <w:rPr>
                <w:sz w:val="16"/>
                <w:szCs w:val="16"/>
                <w:vertAlign w:val="subscript"/>
              </w:rPr>
              <w:t>X</w:t>
            </w:r>
          </w:p>
        </w:tc>
        <w:tc>
          <w:tcPr>
            <w:tcW w:w="1596" w:type="dxa"/>
          </w:tcPr>
          <w:p w14:paraId="703A50A8" w14:textId="77777777" w:rsidR="00B926CE" w:rsidRPr="00FA552A" w:rsidRDefault="00B926CE" w:rsidP="00B926CE">
            <w:pPr>
              <w:rPr>
                <w:sz w:val="16"/>
                <w:szCs w:val="16"/>
              </w:rPr>
            </w:pPr>
            <w:r w:rsidRPr="00FA552A">
              <w:rPr>
                <w:sz w:val="16"/>
                <w:szCs w:val="16"/>
              </w:rPr>
              <w:t>17,487</w:t>
            </w:r>
          </w:p>
        </w:tc>
        <w:tc>
          <w:tcPr>
            <w:tcW w:w="1596" w:type="dxa"/>
          </w:tcPr>
          <w:p w14:paraId="08353D89" w14:textId="77777777" w:rsidR="00B926CE" w:rsidRPr="00FA552A" w:rsidRDefault="00B926CE" w:rsidP="00B926CE">
            <w:pPr>
              <w:rPr>
                <w:sz w:val="16"/>
                <w:szCs w:val="16"/>
              </w:rPr>
            </w:pPr>
            <w:r w:rsidRPr="00FA552A">
              <w:rPr>
                <w:sz w:val="16"/>
                <w:szCs w:val="16"/>
              </w:rPr>
              <w:t>2012</w:t>
            </w:r>
          </w:p>
        </w:tc>
        <w:tc>
          <w:tcPr>
            <w:tcW w:w="1596" w:type="dxa"/>
          </w:tcPr>
          <w:p w14:paraId="7D867806" w14:textId="77777777" w:rsidR="00B926CE" w:rsidRPr="00FA552A" w:rsidRDefault="00B926CE" w:rsidP="00B926CE">
            <w:pPr>
              <w:rPr>
                <w:sz w:val="16"/>
                <w:szCs w:val="16"/>
              </w:rPr>
            </w:pPr>
            <w:r w:rsidRPr="00FA552A">
              <w:rPr>
                <w:sz w:val="16"/>
                <w:szCs w:val="16"/>
              </w:rPr>
              <w:t>17,400</w:t>
            </w:r>
          </w:p>
        </w:tc>
        <w:tc>
          <w:tcPr>
            <w:tcW w:w="1596" w:type="dxa"/>
          </w:tcPr>
          <w:p w14:paraId="2AB7746B" w14:textId="77777777" w:rsidR="00B926CE" w:rsidRPr="00FA552A" w:rsidRDefault="00B926CE" w:rsidP="00B926CE">
            <w:pPr>
              <w:rPr>
                <w:sz w:val="16"/>
                <w:szCs w:val="16"/>
              </w:rPr>
            </w:pPr>
            <w:r w:rsidRPr="00FA552A">
              <w:rPr>
                <w:sz w:val="16"/>
                <w:szCs w:val="16"/>
              </w:rPr>
              <w:t>CSAPR assurance level</w:t>
            </w:r>
          </w:p>
        </w:tc>
      </w:tr>
      <w:tr w:rsidR="00B926CE" w14:paraId="5A01E6CA" w14:textId="77777777" w:rsidTr="00B926CE">
        <w:tc>
          <w:tcPr>
            <w:tcW w:w="1596" w:type="dxa"/>
          </w:tcPr>
          <w:p w14:paraId="42C3DE1A" w14:textId="77777777" w:rsidR="00B926CE" w:rsidRPr="00FA552A" w:rsidRDefault="00B926CE" w:rsidP="00B926CE">
            <w:pPr>
              <w:rPr>
                <w:sz w:val="16"/>
                <w:szCs w:val="16"/>
              </w:rPr>
            </w:pPr>
            <w:r w:rsidRPr="00FA552A">
              <w:rPr>
                <w:sz w:val="16"/>
                <w:szCs w:val="16"/>
              </w:rPr>
              <w:t>NC</w:t>
            </w:r>
          </w:p>
        </w:tc>
        <w:tc>
          <w:tcPr>
            <w:tcW w:w="1596" w:type="dxa"/>
          </w:tcPr>
          <w:p w14:paraId="6F2C6C53" w14:textId="77777777" w:rsidR="00B926CE" w:rsidRPr="00FA552A" w:rsidRDefault="00B926CE" w:rsidP="00B926CE">
            <w:pPr>
              <w:rPr>
                <w:sz w:val="16"/>
                <w:szCs w:val="16"/>
              </w:rPr>
            </w:pPr>
            <w:r w:rsidRPr="00FA552A">
              <w:rPr>
                <w:sz w:val="16"/>
                <w:szCs w:val="16"/>
              </w:rPr>
              <w:t>Annual SO</w:t>
            </w:r>
            <w:r w:rsidRPr="00FA552A">
              <w:rPr>
                <w:sz w:val="16"/>
                <w:szCs w:val="16"/>
                <w:vertAlign w:val="subscript"/>
              </w:rPr>
              <w:t>2</w:t>
            </w:r>
          </w:p>
        </w:tc>
        <w:tc>
          <w:tcPr>
            <w:tcW w:w="1596" w:type="dxa"/>
          </w:tcPr>
          <w:p w14:paraId="1644A70A" w14:textId="77777777" w:rsidR="00B926CE" w:rsidRPr="00FA552A" w:rsidRDefault="00B926CE" w:rsidP="00B926CE">
            <w:pPr>
              <w:rPr>
                <w:sz w:val="16"/>
                <w:szCs w:val="16"/>
              </w:rPr>
            </w:pPr>
            <w:r w:rsidRPr="00FA552A">
              <w:rPr>
                <w:sz w:val="16"/>
                <w:szCs w:val="16"/>
              </w:rPr>
              <w:t>250,000</w:t>
            </w:r>
          </w:p>
        </w:tc>
        <w:tc>
          <w:tcPr>
            <w:tcW w:w="1596" w:type="dxa"/>
          </w:tcPr>
          <w:p w14:paraId="62C8D9E9" w14:textId="77777777" w:rsidR="00B926CE" w:rsidRPr="00FA552A" w:rsidRDefault="00B926CE" w:rsidP="00B926CE">
            <w:pPr>
              <w:rPr>
                <w:sz w:val="16"/>
                <w:szCs w:val="16"/>
              </w:rPr>
            </w:pPr>
            <w:r w:rsidRPr="00FA552A">
              <w:rPr>
                <w:sz w:val="16"/>
                <w:szCs w:val="16"/>
              </w:rPr>
              <w:t>2009</w:t>
            </w:r>
          </w:p>
        </w:tc>
        <w:tc>
          <w:tcPr>
            <w:tcW w:w="1596" w:type="dxa"/>
          </w:tcPr>
          <w:p w14:paraId="4E5CB116" w14:textId="77777777" w:rsidR="00B926CE" w:rsidRPr="00FA552A" w:rsidRDefault="00B926CE" w:rsidP="00B926CE">
            <w:pPr>
              <w:rPr>
                <w:sz w:val="16"/>
                <w:szCs w:val="16"/>
              </w:rPr>
            </w:pPr>
            <w:r w:rsidRPr="00FA552A">
              <w:rPr>
                <w:sz w:val="16"/>
                <w:szCs w:val="16"/>
              </w:rPr>
              <w:t>170,289</w:t>
            </w:r>
          </w:p>
        </w:tc>
        <w:tc>
          <w:tcPr>
            <w:tcW w:w="1596" w:type="dxa"/>
          </w:tcPr>
          <w:p w14:paraId="550272FB" w14:textId="77777777" w:rsidR="00B926CE" w:rsidRPr="00FA552A" w:rsidRDefault="00B926CE" w:rsidP="00B926CE">
            <w:pPr>
              <w:rPr>
                <w:sz w:val="16"/>
                <w:szCs w:val="16"/>
              </w:rPr>
            </w:pPr>
            <w:r w:rsidRPr="00FA552A">
              <w:rPr>
                <w:sz w:val="16"/>
                <w:szCs w:val="16"/>
              </w:rPr>
              <w:t>Clean Smokestacks Act level</w:t>
            </w:r>
          </w:p>
        </w:tc>
      </w:tr>
    </w:tbl>
    <w:p w14:paraId="15FFCAE5" w14:textId="77777777" w:rsidR="00B926CE" w:rsidRDefault="00B926CE" w:rsidP="00B926CE">
      <w:pPr>
        <w:pBdr>
          <w:bottom w:val="single" w:sz="6" w:space="1" w:color="auto"/>
        </w:pBdr>
      </w:pPr>
    </w:p>
    <w:p w14:paraId="1117822B" w14:textId="77777777" w:rsidR="00F5655B" w:rsidRDefault="00F5655B" w:rsidP="00B926CE"/>
    <w:p w14:paraId="4DE97054" w14:textId="77777777" w:rsidR="00DC0CDE" w:rsidRDefault="00B926CE" w:rsidP="00B926CE">
      <w:r>
        <w:t>Report</w:t>
      </w:r>
      <w:r w:rsidR="00F5655B">
        <w:t xml:space="preserve"> Name</w:t>
      </w:r>
      <w:r>
        <w:t>:  Group</w:t>
      </w:r>
      <w:r w:rsidR="00F5655B">
        <w:t>_</w:t>
      </w:r>
      <w:r>
        <w:t>Caps</w:t>
      </w:r>
    </w:p>
    <w:p w14:paraId="0F873603" w14:textId="77777777" w:rsidR="00DC0CDE" w:rsidRDefault="00DC0CDE" w:rsidP="00B926CE"/>
    <w:p w14:paraId="512FCF5B" w14:textId="77777777" w:rsidR="00B926CE" w:rsidRDefault="00DC0CDE" w:rsidP="00B926CE">
      <w:r>
        <w:t>For</w:t>
      </w:r>
      <w:r w:rsidR="00B926CE" w:rsidRPr="00B926CE">
        <w:t xml:space="preserve"> </w:t>
      </w:r>
      <w:r w:rsidR="00B926CE">
        <w:t xml:space="preserve">each group, show that any caps that are applicable are met.  For every group cap specified in the “Group Total Listing”, there should be one listing in this table.  </w:t>
      </w:r>
    </w:p>
    <w:p w14:paraId="3232ADBA" w14:textId="77777777" w:rsidR="00B926CE" w:rsidRDefault="00B926CE" w:rsidP="00B926CE"/>
    <w:p w14:paraId="5D3F7FFA" w14:textId="77777777" w:rsidR="00B926CE" w:rsidRDefault="00B926CE" w:rsidP="00B926CE">
      <w:pPr>
        <w:pStyle w:val="ListParagraph"/>
        <w:numPr>
          <w:ilvl w:val="0"/>
          <w:numId w:val="1"/>
        </w:numPr>
      </w:pPr>
      <w:r>
        <w:t>Group</w:t>
      </w:r>
    </w:p>
    <w:p w14:paraId="681D77A1" w14:textId="77777777" w:rsidR="00B926CE" w:rsidRDefault="00B926CE" w:rsidP="00B926CE">
      <w:pPr>
        <w:pStyle w:val="ListParagraph"/>
        <w:numPr>
          <w:ilvl w:val="0"/>
          <w:numId w:val="1"/>
        </w:numPr>
      </w:pPr>
      <w:r>
        <w:t>Cap Pollutant</w:t>
      </w:r>
    </w:p>
    <w:p w14:paraId="4D834536" w14:textId="77777777" w:rsidR="00B926CE" w:rsidRDefault="00B926CE" w:rsidP="00B926CE">
      <w:pPr>
        <w:pStyle w:val="ListParagraph"/>
        <w:numPr>
          <w:ilvl w:val="0"/>
          <w:numId w:val="1"/>
        </w:numPr>
      </w:pPr>
      <w:r>
        <w:t>Cap (TPY or T/OS)</w:t>
      </w:r>
    </w:p>
    <w:p w14:paraId="40030DC5" w14:textId="77777777" w:rsidR="00B926CE" w:rsidRDefault="00B926CE" w:rsidP="00B926CE">
      <w:pPr>
        <w:pStyle w:val="ListParagraph"/>
        <w:numPr>
          <w:ilvl w:val="0"/>
          <w:numId w:val="1"/>
        </w:numPr>
      </w:pPr>
      <w:r>
        <w:t>Year Cap is applicable</w:t>
      </w:r>
    </w:p>
    <w:p w14:paraId="503420A6" w14:textId="77777777" w:rsidR="00B926CE" w:rsidRDefault="00B926CE" w:rsidP="00B926CE">
      <w:pPr>
        <w:pStyle w:val="ListParagraph"/>
        <w:numPr>
          <w:ilvl w:val="0"/>
          <w:numId w:val="1"/>
        </w:numPr>
      </w:pPr>
      <w:r>
        <w:t>FY emissions for that group</w:t>
      </w:r>
    </w:p>
    <w:p w14:paraId="7AD55139" w14:textId="77777777" w:rsidR="00B926CE" w:rsidRDefault="00B926CE" w:rsidP="00B926CE">
      <w:pPr>
        <w:pStyle w:val="ListParagraph"/>
        <w:numPr>
          <w:ilvl w:val="0"/>
          <w:numId w:val="1"/>
        </w:numPr>
      </w:pPr>
      <w:r>
        <w:t>Comments (to indicate what the origin of the cap)</w:t>
      </w:r>
    </w:p>
    <w:p w14:paraId="6499FE80" w14:textId="77777777" w:rsidR="00B926CE" w:rsidRDefault="00B926CE" w:rsidP="00B926CE"/>
    <w:tbl>
      <w:tblPr>
        <w:tblStyle w:val="TableGrid"/>
        <w:tblW w:w="0" w:type="auto"/>
        <w:tblLook w:val="04A0" w:firstRow="1" w:lastRow="0" w:firstColumn="1" w:lastColumn="0" w:noHBand="0" w:noVBand="1"/>
      </w:tblPr>
      <w:tblGrid>
        <w:gridCol w:w="1596"/>
        <w:gridCol w:w="1596"/>
        <w:gridCol w:w="1596"/>
        <w:gridCol w:w="1596"/>
        <w:gridCol w:w="1596"/>
        <w:gridCol w:w="1596"/>
      </w:tblGrid>
      <w:tr w:rsidR="00B926CE" w14:paraId="208ECA28" w14:textId="77777777" w:rsidTr="00242C93">
        <w:tc>
          <w:tcPr>
            <w:tcW w:w="1596" w:type="dxa"/>
            <w:shd w:val="clear" w:color="auto" w:fill="D9D9D9" w:themeFill="background1" w:themeFillShade="D9"/>
          </w:tcPr>
          <w:p w14:paraId="02C56C04" w14:textId="77777777" w:rsidR="00B926CE" w:rsidRPr="00FA552A" w:rsidRDefault="00B926CE" w:rsidP="00242C93">
            <w:pPr>
              <w:jc w:val="center"/>
              <w:rPr>
                <w:sz w:val="16"/>
                <w:szCs w:val="16"/>
              </w:rPr>
            </w:pPr>
            <w:r w:rsidRPr="00FA552A">
              <w:rPr>
                <w:sz w:val="16"/>
                <w:szCs w:val="16"/>
              </w:rPr>
              <w:t>Group</w:t>
            </w:r>
          </w:p>
        </w:tc>
        <w:tc>
          <w:tcPr>
            <w:tcW w:w="1596" w:type="dxa"/>
            <w:shd w:val="clear" w:color="auto" w:fill="D9D9D9" w:themeFill="background1" w:themeFillShade="D9"/>
          </w:tcPr>
          <w:p w14:paraId="6ACD7E10" w14:textId="77777777" w:rsidR="00B926CE" w:rsidRPr="00FA552A" w:rsidRDefault="00B926CE" w:rsidP="00242C93">
            <w:pPr>
              <w:jc w:val="center"/>
              <w:rPr>
                <w:sz w:val="16"/>
                <w:szCs w:val="16"/>
              </w:rPr>
            </w:pPr>
            <w:r w:rsidRPr="00FA552A">
              <w:rPr>
                <w:sz w:val="16"/>
                <w:szCs w:val="16"/>
              </w:rPr>
              <w:t>Cap Pollutant</w:t>
            </w:r>
          </w:p>
        </w:tc>
        <w:tc>
          <w:tcPr>
            <w:tcW w:w="1596" w:type="dxa"/>
            <w:shd w:val="clear" w:color="auto" w:fill="D9D9D9" w:themeFill="background1" w:themeFillShade="D9"/>
          </w:tcPr>
          <w:p w14:paraId="686A16E3" w14:textId="77777777" w:rsidR="00B926CE" w:rsidRPr="00FA552A" w:rsidRDefault="00B926CE" w:rsidP="00242C93">
            <w:pPr>
              <w:jc w:val="center"/>
              <w:rPr>
                <w:sz w:val="16"/>
                <w:szCs w:val="16"/>
              </w:rPr>
            </w:pPr>
            <w:r w:rsidRPr="00FA552A">
              <w:rPr>
                <w:sz w:val="16"/>
                <w:szCs w:val="16"/>
              </w:rPr>
              <w:t>Cap (TPY or T/OS)</w:t>
            </w:r>
          </w:p>
        </w:tc>
        <w:tc>
          <w:tcPr>
            <w:tcW w:w="1596" w:type="dxa"/>
            <w:shd w:val="clear" w:color="auto" w:fill="D9D9D9" w:themeFill="background1" w:themeFillShade="D9"/>
          </w:tcPr>
          <w:p w14:paraId="48FCE299" w14:textId="77777777" w:rsidR="00B926CE" w:rsidRPr="00FA552A" w:rsidRDefault="00B926CE" w:rsidP="00242C93">
            <w:pPr>
              <w:jc w:val="center"/>
              <w:rPr>
                <w:sz w:val="16"/>
                <w:szCs w:val="16"/>
              </w:rPr>
            </w:pPr>
            <w:r w:rsidRPr="00FA552A">
              <w:rPr>
                <w:sz w:val="16"/>
                <w:szCs w:val="16"/>
              </w:rPr>
              <w:t>Cap Year</w:t>
            </w:r>
          </w:p>
        </w:tc>
        <w:tc>
          <w:tcPr>
            <w:tcW w:w="1596" w:type="dxa"/>
            <w:shd w:val="clear" w:color="auto" w:fill="D9D9D9" w:themeFill="background1" w:themeFillShade="D9"/>
          </w:tcPr>
          <w:p w14:paraId="288DE325" w14:textId="77777777" w:rsidR="00B926CE" w:rsidRPr="00FA552A" w:rsidRDefault="00B926CE" w:rsidP="00242C93">
            <w:pPr>
              <w:jc w:val="center"/>
              <w:rPr>
                <w:sz w:val="16"/>
                <w:szCs w:val="16"/>
              </w:rPr>
            </w:pPr>
            <w:r w:rsidRPr="00FA552A">
              <w:rPr>
                <w:sz w:val="16"/>
                <w:szCs w:val="16"/>
              </w:rPr>
              <w:t>FY Emissions</w:t>
            </w:r>
          </w:p>
        </w:tc>
        <w:tc>
          <w:tcPr>
            <w:tcW w:w="1596" w:type="dxa"/>
            <w:shd w:val="clear" w:color="auto" w:fill="D9D9D9" w:themeFill="background1" w:themeFillShade="D9"/>
          </w:tcPr>
          <w:p w14:paraId="664FDAEE" w14:textId="77777777" w:rsidR="00B926CE" w:rsidRPr="00FA552A" w:rsidRDefault="00B926CE" w:rsidP="00242C93">
            <w:pPr>
              <w:jc w:val="center"/>
              <w:rPr>
                <w:sz w:val="16"/>
                <w:szCs w:val="16"/>
              </w:rPr>
            </w:pPr>
            <w:r w:rsidRPr="00FA552A">
              <w:rPr>
                <w:sz w:val="16"/>
                <w:szCs w:val="16"/>
              </w:rPr>
              <w:t>Comments</w:t>
            </w:r>
          </w:p>
        </w:tc>
      </w:tr>
      <w:tr w:rsidR="00B926CE" w14:paraId="41ED358C" w14:textId="77777777" w:rsidTr="00450DA9">
        <w:tc>
          <w:tcPr>
            <w:tcW w:w="1596" w:type="dxa"/>
          </w:tcPr>
          <w:p w14:paraId="20EE3760" w14:textId="77777777" w:rsidR="00B926CE" w:rsidRPr="00FA552A" w:rsidRDefault="00B926CE" w:rsidP="00B926CE">
            <w:pPr>
              <w:rPr>
                <w:sz w:val="16"/>
                <w:szCs w:val="16"/>
              </w:rPr>
            </w:pPr>
            <w:r w:rsidRPr="00FA552A">
              <w:rPr>
                <w:sz w:val="16"/>
                <w:szCs w:val="16"/>
              </w:rPr>
              <w:t>CSAPR Group 1 Annual SO</w:t>
            </w:r>
            <w:r w:rsidRPr="00FA552A">
              <w:rPr>
                <w:sz w:val="16"/>
                <w:szCs w:val="16"/>
                <w:vertAlign w:val="subscript"/>
              </w:rPr>
              <w:t>2</w:t>
            </w:r>
          </w:p>
        </w:tc>
        <w:tc>
          <w:tcPr>
            <w:tcW w:w="1596" w:type="dxa"/>
          </w:tcPr>
          <w:p w14:paraId="6DCF255B" w14:textId="77777777" w:rsidR="00B926CE" w:rsidRPr="00FA552A" w:rsidRDefault="00B926CE" w:rsidP="00450DA9">
            <w:pPr>
              <w:rPr>
                <w:sz w:val="16"/>
                <w:szCs w:val="16"/>
              </w:rPr>
            </w:pPr>
            <w:r w:rsidRPr="00FA552A">
              <w:rPr>
                <w:sz w:val="16"/>
                <w:szCs w:val="16"/>
              </w:rPr>
              <w:t>Annual SO</w:t>
            </w:r>
            <w:r w:rsidRPr="00FA552A">
              <w:rPr>
                <w:sz w:val="16"/>
                <w:szCs w:val="16"/>
                <w:vertAlign w:val="subscript"/>
              </w:rPr>
              <w:t>2</w:t>
            </w:r>
          </w:p>
        </w:tc>
        <w:tc>
          <w:tcPr>
            <w:tcW w:w="1596" w:type="dxa"/>
          </w:tcPr>
          <w:p w14:paraId="3ED8F8D6" w14:textId="77777777" w:rsidR="00B926CE" w:rsidRPr="00FA552A" w:rsidRDefault="00B926CE" w:rsidP="00450DA9">
            <w:pPr>
              <w:rPr>
                <w:sz w:val="16"/>
                <w:szCs w:val="16"/>
              </w:rPr>
            </w:pPr>
            <w:r w:rsidRPr="00FA552A">
              <w:rPr>
                <w:sz w:val="16"/>
                <w:szCs w:val="16"/>
              </w:rPr>
              <w:t>4,400,400</w:t>
            </w:r>
          </w:p>
        </w:tc>
        <w:tc>
          <w:tcPr>
            <w:tcW w:w="1596" w:type="dxa"/>
          </w:tcPr>
          <w:p w14:paraId="24CF0F6C" w14:textId="77777777" w:rsidR="00B926CE" w:rsidRPr="00FA552A" w:rsidRDefault="00B926CE" w:rsidP="00450DA9">
            <w:pPr>
              <w:rPr>
                <w:sz w:val="16"/>
                <w:szCs w:val="16"/>
              </w:rPr>
            </w:pPr>
            <w:r w:rsidRPr="00FA552A">
              <w:rPr>
                <w:sz w:val="16"/>
                <w:szCs w:val="16"/>
              </w:rPr>
              <w:t>2012</w:t>
            </w:r>
          </w:p>
        </w:tc>
        <w:tc>
          <w:tcPr>
            <w:tcW w:w="1596" w:type="dxa"/>
          </w:tcPr>
          <w:p w14:paraId="368F685E" w14:textId="77777777" w:rsidR="00B926CE" w:rsidRPr="00FA552A" w:rsidRDefault="00B926CE" w:rsidP="00450DA9">
            <w:pPr>
              <w:rPr>
                <w:sz w:val="16"/>
                <w:szCs w:val="16"/>
              </w:rPr>
            </w:pPr>
            <w:r w:rsidRPr="00FA552A">
              <w:rPr>
                <w:sz w:val="16"/>
                <w:szCs w:val="16"/>
              </w:rPr>
              <w:t>4,300,000</w:t>
            </w:r>
          </w:p>
        </w:tc>
        <w:tc>
          <w:tcPr>
            <w:tcW w:w="1596" w:type="dxa"/>
          </w:tcPr>
          <w:p w14:paraId="36A3B896" w14:textId="77777777" w:rsidR="00B926CE" w:rsidRPr="00FA552A" w:rsidRDefault="00B926CE" w:rsidP="00450DA9">
            <w:pPr>
              <w:rPr>
                <w:sz w:val="16"/>
                <w:szCs w:val="16"/>
              </w:rPr>
            </w:pPr>
            <w:r w:rsidRPr="00FA552A">
              <w:rPr>
                <w:sz w:val="16"/>
                <w:szCs w:val="16"/>
              </w:rPr>
              <w:t>CSAPR assurance level sum for group 1 states</w:t>
            </w:r>
          </w:p>
        </w:tc>
      </w:tr>
      <w:tr w:rsidR="00B926CE" w14:paraId="4E67711F" w14:textId="77777777" w:rsidTr="00450DA9">
        <w:tc>
          <w:tcPr>
            <w:tcW w:w="1596" w:type="dxa"/>
          </w:tcPr>
          <w:p w14:paraId="442C1AA5" w14:textId="77777777" w:rsidR="00B926CE" w:rsidRPr="00FA552A" w:rsidRDefault="00B926CE" w:rsidP="00450DA9">
            <w:pPr>
              <w:rPr>
                <w:sz w:val="16"/>
                <w:szCs w:val="16"/>
              </w:rPr>
            </w:pPr>
            <w:r w:rsidRPr="00FA552A">
              <w:rPr>
                <w:sz w:val="16"/>
                <w:szCs w:val="16"/>
              </w:rPr>
              <w:t>NE Coalition OS NO</w:t>
            </w:r>
            <w:r w:rsidRPr="00FA552A">
              <w:rPr>
                <w:sz w:val="16"/>
                <w:szCs w:val="16"/>
                <w:vertAlign w:val="subscript"/>
              </w:rPr>
              <w:t>X</w:t>
            </w:r>
          </w:p>
        </w:tc>
        <w:tc>
          <w:tcPr>
            <w:tcW w:w="1596" w:type="dxa"/>
          </w:tcPr>
          <w:p w14:paraId="6B06FD29" w14:textId="77777777" w:rsidR="00B926CE" w:rsidRPr="00FA552A" w:rsidRDefault="00B926CE" w:rsidP="00450DA9">
            <w:pPr>
              <w:rPr>
                <w:sz w:val="16"/>
                <w:szCs w:val="16"/>
              </w:rPr>
            </w:pPr>
            <w:r w:rsidRPr="00FA552A">
              <w:rPr>
                <w:sz w:val="16"/>
                <w:szCs w:val="16"/>
              </w:rPr>
              <w:t>OS NO</w:t>
            </w:r>
            <w:r w:rsidRPr="00FA552A">
              <w:rPr>
                <w:sz w:val="16"/>
                <w:szCs w:val="16"/>
                <w:vertAlign w:val="subscript"/>
              </w:rPr>
              <w:t>X</w:t>
            </w:r>
          </w:p>
        </w:tc>
        <w:tc>
          <w:tcPr>
            <w:tcW w:w="1596" w:type="dxa"/>
          </w:tcPr>
          <w:p w14:paraId="062B0A34" w14:textId="77777777" w:rsidR="00B926CE" w:rsidRPr="00FA552A" w:rsidRDefault="00B926CE" w:rsidP="00450DA9">
            <w:pPr>
              <w:rPr>
                <w:sz w:val="16"/>
                <w:szCs w:val="16"/>
              </w:rPr>
            </w:pPr>
            <w:r w:rsidRPr="00FA552A">
              <w:rPr>
                <w:sz w:val="16"/>
                <w:szCs w:val="16"/>
              </w:rPr>
              <w:t>3,400</w:t>
            </w:r>
          </w:p>
        </w:tc>
        <w:tc>
          <w:tcPr>
            <w:tcW w:w="1596" w:type="dxa"/>
          </w:tcPr>
          <w:p w14:paraId="3C332D8E" w14:textId="77777777" w:rsidR="00B926CE" w:rsidRPr="00FA552A" w:rsidRDefault="00B926CE" w:rsidP="00450DA9">
            <w:pPr>
              <w:rPr>
                <w:sz w:val="16"/>
                <w:szCs w:val="16"/>
              </w:rPr>
            </w:pPr>
            <w:r w:rsidRPr="00FA552A">
              <w:rPr>
                <w:sz w:val="16"/>
                <w:szCs w:val="16"/>
              </w:rPr>
              <w:t>2015</w:t>
            </w:r>
          </w:p>
        </w:tc>
        <w:tc>
          <w:tcPr>
            <w:tcW w:w="1596" w:type="dxa"/>
          </w:tcPr>
          <w:p w14:paraId="12677110" w14:textId="77777777" w:rsidR="00B926CE" w:rsidRPr="00FA552A" w:rsidRDefault="00B926CE" w:rsidP="00450DA9">
            <w:pPr>
              <w:rPr>
                <w:sz w:val="16"/>
                <w:szCs w:val="16"/>
              </w:rPr>
            </w:pPr>
            <w:r w:rsidRPr="00FA552A">
              <w:rPr>
                <w:sz w:val="16"/>
                <w:szCs w:val="16"/>
              </w:rPr>
              <w:t>3,100</w:t>
            </w:r>
          </w:p>
        </w:tc>
        <w:tc>
          <w:tcPr>
            <w:tcW w:w="1596" w:type="dxa"/>
          </w:tcPr>
          <w:p w14:paraId="25692970" w14:textId="77777777" w:rsidR="00B926CE" w:rsidRPr="00FA552A" w:rsidRDefault="00FA552A" w:rsidP="00B926CE">
            <w:pPr>
              <w:rPr>
                <w:sz w:val="16"/>
                <w:szCs w:val="16"/>
              </w:rPr>
            </w:pPr>
            <w:r>
              <w:rPr>
                <w:sz w:val="16"/>
                <w:szCs w:val="16"/>
              </w:rPr>
              <w:t>Nonexistent regulatory example</w:t>
            </w:r>
          </w:p>
        </w:tc>
      </w:tr>
      <w:tr w:rsidR="00B926CE" w14:paraId="5C407EFD" w14:textId="77777777" w:rsidTr="00450DA9">
        <w:tc>
          <w:tcPr>
            <w:tcW w:w="1596" w:type="dxa"/>
          </w:tcPr>
          <w:p w14:paraId="716B9E61" w14:textId="77777777" w:rsidR="00B926CE" w:rsidRPr="00FA552A" w:rsidRDefault="00B926CE" w:rsidP="00450DA9">
            <w:pPr>
              <w:rPr>
                <w:sz w:val="16"/>
                <w:szCs w:val="16"/>
              </w:rPr>
            </w:pPr>
          </w:p>
        </w:tc>
        <w:tc>
          <w:tcPr>
            <w:tcW w:w="1596" w:type="dxa"/>
          </w:tcPr>
          <w:p w14:paraId="48A7F390" w14:textId="77777777" w:rsidR="00B926CE" w:rsidRPr="00FA552A" w:rsidRDefault="00B926CE" w:rsidP="00450DA9">
            <w:pPr>
              <w:rPr>
                <w:sz w:val="16"/>
                <w:szCs w:val="16"/>
              </w:rPr>
            </w:pPr>
          </w:p>
        </w:tc>
        <w:tc>
          <w:tcPr>
            <w:tcW w:w="1596" w:type="dxa"/>
          </w:tcPr>
          <w:p w14:paraId="6E37ACC2" w14:textId="77777777" w:rsidR="00B926CE" w:rsidRPr="00FA552A" w:rsidRDefault="00B926CE" w:rsidP="00450DA9">
            <w:pPr>
              <w:rPr>
                <w:sz w:val="16"/>
                <w:szCs w:val="16"/>
              </w:rPr>
            </w:pPr>
          </w:p>
        </w:tc>
        <w:tc>
          <w:tcPr>
            <w:tcW w:w="1596" w:type="dxa"/>
          </w:tcPr>
          <w:p w14:paraId="68EB7952" w14:textId="77777777" w:rsidR="00B926CE" w:rsidRPr="00FA552A" w:rsidRDefault="00B926CE" w:rsidP="00450DA9">
            <w:pPr>
              <w:rPr>
                <w:sz w:val="16"/>
                <w:szCs w:val="16"/>
              </w:rPr>
            </w:pPr>
          </w:p>
        </w:tc>
        <w:tc>
          <w:tcPr>
            <w:tcW w:w="1596" w:type="dxa"/>
          </w:tcPr>
          <w:p w14:paraId="2C9A3FE4" w14:textId="77777777" w:rsidR="00B926CE" w:rsidRPr="00FA552A" w:rsidRDefault="00B926CE" w:rsidP="00450DA9">
            <w:pPr>
              <w:rPr>
                <w:sz w:val="16"/>
                <w:szCs w:val="16"/>
              </w:rPr>
            </w:pPr>
          </w:p>
        </w:tc>
        <w:tc>
          <w:tcPr>
            <w:tcW w:w="1596" w:type="dxa"/>
          </w:tcPr>
          <w:p w14:paraId="3491E665" w14:textId="77777777" w:rsidR="00B926CE" w:rsidRPr="00FA552A" w:rsidRDefault="00B926CE" w:rsidP="00450DA9">
            <w:pPr>
              <w:rPr>
                <w:sz w:val="16"/>
                <w:szCs w:val="16"/>
              </w:rPr>
            </w:pPr>
          </w:p>
        </w:tc>
      </w:tr>
    </w:tbl>
    <w:p w14:paraId="3154A8FF" w14:textId="77777777" w:rsidR="00F5655B" w:rsidRDefault="00F5655B" w:rsidP="00B926CE">
      <w:pPr>
        <w:sectPr w:rsidR="00F5655B" w:rsidSect="0031788E">
          <w:pgSz w:w="12240" w:h="15840"/>
          <w:pgMar w:top="1440" w:right="1440" w:bottom="1440" w:left="1440" w:header="720" w:footer="720" w:gutter="0"/>
          <w:cols w:space="720"/>
          <w:docGrid w:linePitch="360"/>
        </w:sectPr>
      </w:pPr>
    </w:p>
    <w:p w14:paraId="17E4067F" w14:textId="77777777" w:rsidR="004102F8" w:rsidRDefault="00F5655B" w:rsidP="00B926CE">
      <w:r>
        <w:t>Report Name:  Hourly_Diagnostic_File</w:t>
      </w:r>
      <w:r w:rsidR="00AE2175">
        <w:t xml:space="preserve"> (version 2)</w:t>
      </w:r>
    </w:p>
    <w:p w14:paraId="21D9F108" w14:textId="77777777" w:rsidR="0075596D" w:rsidRDefault="007D190B" w:rsidP="00451287">
      <w:r>
        <w:t>Second</w:t>
      </w:r>
      <w:r w:rsidR="00293F27">
        <w:t xml:space="preserve"> </w:t>
      </w:r>
      <w:r w:rsidR="004102F8">
        <w:t>is the database for AQ modeling</w:t>
      </w:r>
      <w:r w:rsidR="00242C93">
        <w:t xml:space="preserve"> and other evaluations</w:t>
      </w:r>
      <w:del w:id="30" w:author="Doris McLeod" w:date="2017-04-06T13:49:00Z">
        <w:r w:rsidR="00293F27" w:rsidDel="00905FEC">
          <w:delText xml:space="preserve">.  </w:delText>
        </w:r>
        <w:r w:rsidR="00242C93" w:rsidDel="00905FEC">
          <w:delText>Mark has named it the “hourly diagnostic file”, which I think is a</w:delText>
        </w:r>
        <w:r w:rsidR="006D696B" w:rsidDel="00905FEC">
          <w:delText xml:space="preserve"> good name</w:delText>
        </w:r>
        <w:r w:rsidR="00242C93" w:rsidDel="00905FEC">
          <w:delText xml:space="preserve">.  </w:delText>
        </w:r>
      </w:del>
      <w:ins w:id="31" w:author="Doris McLeod" w:date="2017-04-06T13:49:00Z">
        <w:r w:rsidR="00905FEC">
          <w:t xml:space="preserve">.  </w:t>
        </w:r>
      </w:ins>
      <w:r w:rsidR="00293F27">
        <w:t xml:space="preserve">This database </w:t>
      </w:r>
      <w:ins w:id="32" w:author="Doris McLeod" w:date="2017-04-06T13:49:00Z">
        <w:r w:rsidR="00905FEC">
          <w:t>is</w:t>
        </w:r>
      </w:ins>
      <w:del w:id="33" w:author="Doris McLeod" w:date="2017-04-06T13:49:00Z">
        <w:r w:rsidR="00293F27" w:rsidDel="00905FEC">
          <w:delText xml:space="preserve">will be </w:delText>
        </w:r>
      </w:del>
      <w:ins w:id="34" w:author="Doris McLeod" w:date="2017-04-06T13:49:00Z">
        <w:r w:rsidR="00905FEC">
          <w:t xml:space="preserve"> </w:t>
        </w:r>
      </w:ins>
      <w:r w:rsidR="00293F27">
        <w:t xml:space="preserve">used for further processing and </w:t>
      </w:r>
      <w:del w:id="35" w:author="Doris McLeod" w:date="2017-04-06T13:49:00Z">
        <w:r w:rsidR="00293F27" w:rsidDel="00905FEC">
          <w:delText>eventually will be</w:delText>
        </w:r>
      </w:del>
      <w:r w:rsidR="00293F27">
        <w:t xml:space="preserve"> input</w:t>
      </w:r>
      <w:r w:rsidR="00242C93">
        <w:t xml:space="preserve"> into either SMOKE</w:t>
      </w:r>
      <w:del w:id="36" w:author="Doris McLeod" w:date="2017-04-06T13:49:00Z">
        <w:r w:rsidR="00242C93" w:rsidDel="00905FEC">
          <w:delText xml:space="preserve"> or </w:delText>
        </w:r>
        <w:commentRangeStart w:id="37"/>
        <w:r w:rsidR="00242C93" w:rsidDel="00905FEC">
          <w:delText>CONCEPT</w:delText>
        </w:r>
      </w:del>
      <w:commentRangeEnd w:id="37"/>
      <w:r w:rsidR="00905FEC">
        <w:rPr>
          <w:rStyle w:val="CommentReference"/>
        </w:rPr>
        <w:commentReference w:id="37"/>
      </w:r>
      <w:r w:rsidR="00242C93">
        <w:t xml:space="preserve">. </w:t>
      </w:r>
      <w:r w:rsidR="00293F27">
        <w:t xml:space="preserve"> This database will have a record for each hour, for each unit.  </w:t>
      </w:r>
      <w:del w:id="38" w:author="Doris McLeod" w:date="2017-04-06T13:49:00Z">
        <w:r w:rsidR="00293F27" w:rsidDel="00905FEC">
          <w:delText xml:space="preserve">It will be a big file.  </w:delText>
        </w:r>
      </w:del>
      <w:r w:rsidR="00293F27">
        <w:t>The structure should look just like the CAMD hourly data files in the base year, with the exception that the data will be for the future year and will include all new units, new controls</w:t>
      </w:r>
      <w:r w:rsidR="0075596D">
        <w:t>.</w:t>
      </w:r>
      <w:r w:rsidR="00242C93">
        <w:t xml:space="preserve">  It will also have a few additional columns that are not included in CAMD. </w:t>
      </w:r>
    </w:p>
    <w:p w14:paraId="410090E7" w14:textId="77777777" w:rsidR="00F5655B" w:rsidRDefault="00F5655B" w:rsidP="00B21CD9">
      <w:pPr>
        <w:tabs>
          <w:tab w:val="left" w:pos="360"/>
        </w:tabs>
      </w:pPr>
    </w:p>
    <w:p w14:paraId="4DC3D552" w14:textId="77777777" w:rsidR="00B21CD9" w:rsidRDefault="00B21CD9" w:rsidP="00B21CD9">
      <w:pPr>
        <w:tabs>
          <w:tab w:val="left" w:pos="360"/>
        </w:tabs>
        <w:sectPr w:rsidR="00B21CD9" w:rsidSect="00F5655B">
          <w:pgSz w:w="20160" w:h="12240" w:orient="landscape" w:code="5"/>
          <w:pgMar w:top="1440" w:right="1440" w:bottom="1440" w:left="1440" w:header="720" w:footer="720" w:gutter="0"/>
          <w:cols w:space="720"/>
          <w:docGrid w:linePitch="360"/>
        </w:sectPr>
      </w:pPr>
    </w:p>
    <w:p w14:paraId="6CDB77BD" w14:textId="77777777" w:rsidR="00AE2175" w:rsidRDefault="00AE2175" w:rsidP="00383790">
      <w:pPr>
        <w:pStyle w:val="ListParagraph"/>
        <w:numPr>
          <w:ilvl w:val="0"/>
          <w:numId w:val="1"/>
        </w:numPr>
        <w:tabs>
          <w:tab w:val="left" w:pos="360"/>
        </w:tabs>
        <w:ind w:left="360"/>
      </w:pPr>
      <w:r>
        <w:t>ERTAC Region</w:t>
      </w:r>
    </w:p>
    <w:p w14:paraId="3A8D7C68" w14:textId="77777777" w:rsidR="00AE2175" w:rsidRDefault="00AE2175" w:rsidP="00383790">
      <w:pPr>
        <w:pStyle w:val="ListParagraph"/>
        <w:numPr>
          <w:ilvl w:val="0"/>
          <w:numId w:val="1"/>
        </w:numPr>
        <w:tabs>
          <w:tab w:val="left" w:pos="360"/>
        </w:tabs>
        <w:ind w:left="360"/>
      </w:pPr>
      <w:r>
        <w:t>ERTAC Fuel/Unit Type Bin</w:t>
      </w:r>
    </w:p>
    <w:p w14:paraId="60EA673D" w14:textId="77777777" w:rsidR="0075596D" w:rsidRDefault="0075596D" w:rsidP="00383790">
      <w:pPr>
        <w:pStyle w:val="ListParagraph"/>
        <w:numPr>
          <w:ilvl w:val="0"/>
          <w:numId w:val="1"/>
        </w:numPr>
        <w:tabs>
          <w:tab w:val="left" w:pos="360"/>
        </w:tabs>
        <w:ind w:left="360"/>
      </w:pPr>
      <w:r>
        <w:t>State</w:t>
      </w:r>
    </w:p>
    <w:p w14:paraId="1B87779D" w14:textId="77777777" w:rsidR="0075596D" w:rsidRDefault="0075596D" w:rsidP="00383790">
      <w:pPr>
        <w:pStyle w:val="ListParagraph"/>
        <w:numPr>
          <w:ilvl w:val="0"/>
          <w:numId w:val="1"/>
        </w:numPr>
        <w:tabs>
          <w:tab w:val="left" w:pos="360"/>
        </w:tabs>
        <w:ind w:left="360"/>
      </w:pPr>
      <w:r>
        <w:t>ORIS</w:t>
      </w:r>
    </w:p>
    <w:p w14:paraId="37047D74" w14:textId="77777777" w:rsidR="0075596D" w:rsidRDefault="0075596D" w:rsidP="00383790">
      <w:pPr>
        <w:pStyle w:val="ListParagraph"/>
        <w:numPr>
          <w:ilvl w:val="0"/>
          <w:numId w:val="1"/>
        </w:numPr>
        <w:tabs>
          <w:tab w:val="left" w:pos="360"/>
        </w:tabs>
        <w:ind w:left="360"/>
      </w:pPr>
      <w:r>
        <w:t>Unit ID</w:t>
      </w:r>
    </w:p>
    <w:p w14:paraId="424DA68E" w14:textId="77777777" w:rsidR="0075596D" w:rsidRDefault="0075596D" w:rsidP="00383790">
      <w:pPr>
        <w:pStyle w:val="ListParagraph"/>
        <w:numPr>
          <w:ilvl w:val="0"/>
          <w:numId w:val="1"/>
        </w:numPr>
        <w:tabs>
          <w:tab w:val="left" w:pos="360"/>
        </w:tabs>
        <w:ind w:left="360"/>
      </w:pPr>
      <w:r>
        <w:t>Operating hours</w:t>
      </w:r>
    </w:p>
    <w:p w14:paraId="37FB6024" w14:textId="77777777" w:rsidR="00DF3BD8" w:rsidRDefault="00DF3BD8" w:rsidP="00383790">
      <w:pPr>
        <w:pStyle w:val="ListParagraph"/>
        <w:numPr>
          <w:ilvl w:val="0"/>
          <w:numId w:val="1"/>
        </w:numPr>
        <w:tabs>
          <w:tab w:val="left" w:pos="360"/>
        </w:tabs>
        <w:ind w:left="360"/>
      </w:pPr>
      <w:r>
        <w:t>Hierarchy hours</w:t>
      </w:r>
    </w:p>
    <w:p w14:paraId="41A414A7" w14:textId="77777777" w:rsidR="00242C93" w:rsidRDefault="00242C93" w:rsidP="00383790">
      <w:pPr>
        <w:pStyle w:val="ListParagraph"/>
        <w:numPr>
          <w:ilvl w:val="0"/>
          <w:numId w:val="1"/>
        </w:numPr>
        <w:tabs>
          <w:tab w:val="left" w:pos="360"/>
        </w:tabs>
        <w:ind w:left="360"/>
      </w:pPr>
      <w:r>
        <w:t>Flag (Y/N):  Did the hour hit the hourly heat input limitation for that unit?</w:t>
      </w:r>
    </w:p>
    <w:p w14:paraId="4EB920C3" w14:textId="77777777" w:rsidR="00242C93" w:rsidRDefault="00242C93" w:rsidP="00383790">
      <w:pPr>
        <w:pStyle w:val="ListParagraph"/>
        <w:numPr>
          <w:ilvl w:val="0"/>
          <w:numId w:val="1"/>
        </w:numPr>
        <w:tabs>
          <w:tab w:val="left" w:pos="360"/>
        </w:tabs>
        <w:ind w:left="360"/>
        <w:rPr>
          <w:ins w:id="39" w:author="Joseph Jakuta" w:date="2017-04-17T16:16:00Z"/>
        </w:rPr>
      </w:pPr>
      <w:r>
        <w:t>Flag (Y/N):  Has the cumulative heat input to that point in the year hit an annual cap (utilization fraction) for that unit?</w:t>
      </w:r>
    </w:p>
    <w:p w14:paraId="2F2AA75E" w14:textId="77777777" w:rsidR="00721F81" w:rsidRDefault="00721F81">
      <w:pPr>
        <w:pStyle w:val="ListParagraph"/>
        <w:numPr>
          <w:ilvl w:val="0"/>
          <w:numId w:val="1"/>
        </w:numPr>
        <w:tabs>
          <w:tab w:val="left" w:pos="360"/>
        </w:tabs>
        <w:ind w:left="360"/>
      </w:pPr>
      <w:ins w:id="40" w:author="Joseph Jakuta" w:date="2017-04-17T16:16:00Z">
        <w:r>
          <w:t>Flag (Y/N):  Did the hour hit the hourly op hour limitation for that unit?</w:t>
        </w:r>
      </w:ins>
    </w:p>
    <w:p w14:paraId="1263826A" w14:textId="77777777" w:rsidR="0031788E" w:rsidRDefault="0031788E" w:rsidP="00383790">
      <w:pPr>
        <w:pStyle w:val="ListParagraph"/>
        <w:numPr>
          <w:ilvl w:val="0"/>
          <w:numId w:val="1"/>
        </w:numPr>
        <w:tabs>
          <w:tab w:val="left" w:pos="360"/>
        </w:tabs>
        <w:ind w:left="360"/>
      </w:pPr>
      <w:r>
        <w:t>Cumulative heat input assigned to that unit at that hour in the year (running total of mmbtu)</w:t>
      </w:r>
    </w:p>
    <w:p w14:paraId="0E8ED801" w14:textId="77777777" w:rsidR="0031788E" w:rsidRDefault="0031788E" w:rsidP="00383790">
      <w:pPr>
        <w:pStyle w:val="ListParagraph"/>
        <w:numPr>
          <w:ilvl w:val="0"/>
          <w:numId w:val="1"/>
        </w:numPr>
        <w:tabs>
          <w:tab w:val="left" w:pos="360"/>
        </w:tabs>
        <w:ind w:left="360"/>
      </w:pPr>
      <w:r>
        <w:t>Cumulative generation assigned to that unit at that hour in the year (running total of MW-hrs)</w:t>
      </w:r>
    </w:p>
    <w:p w14:paraId="19015A62" w14:textId="77777777" w:rsidR="00AE2175" w:rsidRDefault="00AE2175" w:rsidP="00383790">
      <w:pPr>
        <w:pStyle w:val="ListParagraph"/>
        <w:numPr>
          <w:ilvl w:val="0"/>
          <w:numId w:val="1"/>
        </w:numPr>
        <w:tabs>
          <w:tab w:val="left" w:pos="360"/>
        </w:tabs>
        <w:ind w:left="360"/>
      </w:pPr>
      <w:r>
        <w:t>Cumulative number of hours operating</w:t>
      </w:r>
    </w:p>
    <w:p w14:paraId="63F52808" w14:textId="77777777" w:rsidR="0031788E" w:rsidRDefault="0075596D" w:rsidP="0031788E">
      <w:pPr>
        <w:pStyle w:val="ListParagraph"/>
        <w:numPr>
          <w:ilvl w:val="0"/>
          <w:numId w:val="1"/>
        </w:numPr>
        <w:tabs>
          <w:tab w:val="left" w:pos="360"/>
        </w:tabs>
        <w:ind w:left="360"/>
      </w:pPr>
      <w:r>
        <w:t>Gross Load</w:t>
      </w:r>
      <w:r w:rsidR="0031788E">
        <w:t xml:space="preserve"> for that hour (MW-hr)</w:t>
      </w:r>
    </w:p>
    <w:p w14:paraId="4F0DB138" w14:textId="77777777" w:rsidR="0075596D" w:rsidRDefault="00AE2175" w:rsidP="0031788E">
      <w:pPr>
        <w:pStyle w:val="ListParagraph"/>
        <w:numPr>
          <w:ilvl w:val="0"/>
          <w:numId w:val="1"/>
        </w:numPr>
        <w:tabs>
          <w:tab w:val="left" w:pos="360"/>
        </w:tabs>
        <w:ind w:left="360"/>
      </w:pPr>
      <w:r>
        <w:t>Heat I</w:t>
      </w:r>
      <w:r w:rsidR="0031788E">
        <w:t>nput (mmbtu)</w:t>
      </w:r>
    </w:p>
    <w:p w14:paraId="5B5483EA" w14:textId="77777777" w:rsidR="00AE2175" w:rsidRDefault="00AE2175" w:rsidP="0031788E">
      <w:pPr>
        <w:pStyle w:val="ListParagraph"/>
        <w:numPr>
          <w:ilvl w:val="0"/>
          <w:numId w:val="1"/>
        </w:numPr>
        <w:tabs>
          <w:tab w:val="left" w:pos="360"/>
        </w:tabs>
        <w:ind w:left="360"/>
      </w:pPr>
      <w:r>
        <w:t>Heat Rate (btu/kw-hr)</w:t>
      </w:r>
    </w:p>
    <w:p w14:paraId="5455884A" w14:textId="77777777" w:rsidR="00AE2175" w:rsidRDefault="00AE2175" w:rsidP="0031788E">
      <w:pPr>
        <w:pStyle w:val="ListParagraph"/>
        <w:numPr>
          <w:ilvl w:val="0"/>
          <w:numId w:val="1"/>
        </w:numPr>
        <w:tabs>
          <w:tab w:val="left" w:pos="360"/>
        </w:tabs>
        <w:ind w:left="360"/>
      </w:pPr>
      <w:r>
        <w:t>Heat Rate Period Type</w:t>
      </w:r>
    </w:p>
    <w:p w14:paraId="705A6861" w14:textId="77777777" w:rsidR="00AE2175" w:rsidRDefault="00AE2175" w:rsidP="0031788E">
      <w:pPr>
        <w:pStyle w:val="ListParagraph"/>
        <w:numPr>
          <w:ilvl w:val="0"/>
          <w:numId w:val="1"/>
        </w:numPr>
        <w:tabs>
          <w:tab w:val="left" w:pos="360"/>
        </w:tabs>
        <w:ind w:left="360"/>
      </w:pPr>
      <w:r>
        <w:t>Heat Rate Limit Flag</w:t>
      </w:r>
    </w:p>
    <w:p w14:paraId="576347D9" w14:textId="77777777" w:rsidR="0075596D" w:rsidRDefault="0075596D" w:rsidP="00383790">
      <w:pPr>
        <w:pStyle w:val="ListParagraph"/>
        <w:numPr>
          <w:ilvl w:val="0"/>
          <w:numId w:val="1"/>
        </w:numPr>
        <w:tabs>
          <w:tab w:val="left" w:pos="360"/>
        </w:tabs>
        <w:ind w:left="360"/>
      </w:pPr>
      <w:r w:rsidRPr="00B105D5">
        <w:t>SO</w:t>
      </w:r>
      <w:r w:rsidRPr="00B105D5">
        <w:rPr>
          <w:vertAlign w:val="subscript"/>
        </w:rPr>
        <w:t>2</w:t>
      </w:r>
      <w:r w:rsidR="00AE2175">
        <w:rPr>
          <w:vertAlign w:val="subscript"/>
        </w:rPr>
        <w:t xml:space="preserve"> </w:t>
      </w:r>
      <w:r>
        <w:t>mass (lbs/hr)</w:t>
      </w:r>
    </w:p>
    <w:p w14:paraId="16C83E5B" w14:textId="77777777" w:rsidR="00AE2175" w:rsidRDefault="0075596D" w:rsidP="00AE2175">
      <w:pPr>
        <w:pStyle w:val="ListParagraph"/>
        <w:numPr>
          <w:ilvl w:val="0"/>
          <w:numId w:val="1"/>
        </w:numPr>
        <w:tabs>
          <w:tab w:val="left" w:pos="360"/>
        </w:tabs>
        <w:ind w:left="360"/>
      </w:pPr>
      <w:r w:rsidRPr="00B105D5">
        <w:t>SO</w:t>
      </w:r>
      <w:r w:rsidRPr="00B105D5">
        <w:rPr>
          <w:vertAlign w:val="subscript"/>
        </w:rPr>
        <w:t>2</w:t>
      </w:r>
      <w:r w:rsidR="00AE2175">
        <w:rPr>
          <w:vertAlign w:val="subscript"/>
        </w:rPr>
        <w:t xml:space="preserve"> </w:t>
      </w:r>
      <w:r>
        <w:t>rate (lbs/mmbtu)</w:t>
      </w:r>
      <w:r w:rsidR="00AE2175" w:rsidRPr="00AE2175">
        <w:t xml:space="preserve"> </w:t>
      </w:r>
    </w:p>
    <w:p w14:paraId="1B0CD977" w14:textId="77777777" w:rsidR="00AE2175" w:rsidRDefault="00AE2175" w:rsidP="00AE2175">
      <w:pPr>
        <w:pStyle w:val="ListParagraph"/>
        <w:numPr>
          <w:ilvl w:val="0"/>
          <w:numId w:val="1"/>
        </w:numPr>
        <w:tabs>
          <w:tab w:val="left" w:pos="360"/>
        </w:tabs>
        <w:ind w:left="360"/>
      </w:pPr>
      <w:r>
        <w:t>SO</w:t>
      </w:r>
      <w:r>
        <w:rPr>
          <w:vertAlign w:val="subscript"/>
        </w:rPr>
        <w:t>2</w:t>
      </w:r>
      <w:r>
        <w:t xml:space="preserve"> Period Type</w:t>
      </w:r>
    </w:p>
    <w:p w14:paraId="56FF6ABE" w14:textId="77777777" w:rsidR="00AE2175" w:rsidRDefault="00AE2175" w:rsidP="00AE2175">
      <w:pPr>
        <w:pStyle w:val="ListParagraph"/>
        <w:numPr>
          <w:ilvl w:val="0"/>
          <w:numId w:val="1"/>
        </w:numPr>
        <w:tabs>
          <w:tab w:val="left" w:pos="360"/>
        </w:tabs>
        <w:ind w:left="360"/>
      </w:pPr>
      <w:r>
        <w:t>SO</w:t>
      </w:r>
      <w:r>
        <w:rPr>
          <w:vertAlign w:val="subscript"/>
        </w:rPr>
        <w:t>2</w:t>
      </w:r>
      <w:r>
        <w:t xml:space="preserve"> Limit Flag</w:t>
      </w:r>
    </w:p>
    <w:p w14:paraId="1FAEE3ED" w14:textId="77777777" w:rsidR="0075596D" w:rsidRDefault="0075596D" w:rsidP="00383790">
      <w:pPr>
        <w:pStyle w:val="ListParagraph"/>
        <w:numPr>
          <w:ilvl w:val="0"/>
          <w:numId w:val="1"/>
        </w:numPr>
        <w:tabs>
          <w:tab w:val="left" w:pos="360"/>
        </w:tabs>
        <w:ind w:left="360"/>
      </w:pPr>
      <w:r w:rsidRPr="00155CF8">
        <w:t>NO</w:t>
      </w:r>
      <w:r w:rsidRPr="00155CF8">
        <w:rPr>
          <w:vertAlign w:val="subscript"/>
        </w:rPr>
        <w:t>X</w:t>
      </w:r>
      <w:r w:rsidR="00AE2175">
        <w:rPr>
          <w:vertAlign w:val="subscript"/>
        </w:rPr>
        <w:t xml:space="preserve"> </w:t>
      </w:r>
      <w:r>
        <w:t>rate (lbs/mmbtu)</w:t>
      </w:r>
    </w:p>
    <w:p w14:paraId="136AB9F7" w14:textId="77777777" w:rsidR="00AE2175" w:rsidRDefault="0075596D" w:rsidP="00AE2175">
      <w:pPr>
        <w:pStyle w:val="ListParagraph"/>
        <w:numPr>
          <w:ilvl w:val="0"/>
          <w:numId w:val="1"/>
        </w:numPr>
        <w:tabs>
          <w:tab w:val="left" w:pos="360"/>
        </w:tabs>
        <w:ind w:left="360"/>
      </w:pPr>
      <w:r w:rsidRPr="00155CF8">
        <w:t>NO</w:t>
      </w:r>
      <w:r w:rsidRPr="00155CF8">
        <w:rPr>
          <w:vertAlign w:val="subscript"/>
        </w:rPr>
        <w:t>X</w:t>
      </w:r>
      <w:r w:rsidR="00AE2175">
        <w:rPr>
          <w:vertAlign w:val="subscript"/>
        </w:rPr>
        <w:t xml:space="preserve"> </w:t>
      </w:r>
      <w:r>
        <w:t>mass (lbs/hr)</w:t>
      </w:r>
      <w:r w:rsidR="00AE2175" w:rsidRPr="00AE2175">
        <w:t xml:space="preserve"> </w:t>
      </w:r>
    </w:p>
    <w:p w14:paraId="006CFB6C" w14:textId="77777777" w:rsidR="00AE2175" w:rsidRDefault="00AE2175" w:rsidP="00AE2175">
      <w:pPr>
        <w:pStyle w:val="ListParagraph"/>
        <w:numPr>
          <w:ilvl w:val="0"/>
          <w:numId w:val="1"/>
        </w:numPr>
        <w:tabs>
          <w:tab w:val="left" w:pos="360"/>
        </w:tabs>
        <w:ind w:left="360"/>
      </w:pPr>
      <w:r>
        <w:t>NO</w:t>
      </w:r>
      <w:r w:rsidRPr="00155CF8">
        <w:rPr>
          <w:vertAlign w:val="subscript"/>
        </w:rPr>
        <w:t>X</w:t>
      </w:r>
      <w:r>
        <w:t xml:space="preserve"> Period Type</w:t>
      </w:r>
    </w:p>
    <w:p w14:paraId="6FF604AC" w14:textId="77777777" w:rsidR="00AE2175" w:rsidRDefault="00AE2175" w:rsidP="00AE2175">
      <w:pPr>
        <w:pStyle w:val="ListParagraph"/>
        <w:numPr>
          <w:ilvl w:val="0"/>
          <w:numId w:val="1"/>
        </w:numPr>
        <w:tabs>
          <w:tab w:val="left" w:pos="360"/>
        </w:tabs>
        <w:ind w:left="360"/>
      </w:pPr>
      <w:r>
        <w:t>NO</w:t>
      </w:r>
      <w:r w:rsidRPr="00155CF8">
        <w:rPr>
          <w:vertAlign w:val="subscript"/>
        </w:rPr>
        <w:t>X</w:t>
      </w:r>
      <w:r>
        <w:t xml:space="preserve"> Limit Flag</w:t>
      </w:r>
      <w:r w:rsidRPr="00AE2175">
        <w:t xml:space="preserve"> </w:t>
      </w:r>
    </w:p>
    <w:p w14:paraId="4C1E1B4B" w14:textId="77777777" w:rsidR="00AE2175" w:rsidRDefault="00AE2175" w:rsidP="00AE2175">
      <w:pPr>
        <w:pStyle w:val="ListParagraph"/>
        <w:numPr>
          <w:ilvl w:val="0"/>
          <w:numId w:val="1"/>
        </w:numPr>
        <w:tabs>
          <w:tab w:val="left" w:pos="360"/>
        </w:tabs>
        <w:ind w:left="360"/>
      </w:pPr>
      <w:r>
        <w:t>C</w:t>
      </w:r>
      <w:r w:rsidRPr="00B105D5">
        <w:t>O</w:t>
      </w:r>
      <w:r w:rsidRPr="00B105D5">
        <w:rPr>
          <w:vertAlign w:val="subscript"/>
        </w:rPr>
        <w:t>2</w:t>
      </w:r>
      <w:r>
        <w:rPr>
          <w:vertAlign w:val="subscript"/>
        </w:rPr>
        <w:t xml:space="preserve"> </w:t>
      </w:r>
      <w:r>
        <w:t>mass (lbs/hr) (NOT PICTURED)</w:t>
      </w:r>
    </w:p>
    <w:p w14:paraId="3A09E556" w14:textId="77777777" w:rsidR="00AE2175" w:rsidRDefault="00AE2175" w:rsidP="00AE2175">
      <w:pPr>
        <w:pStyle w:val="ListParagraph"/>
        <w:numPr>
          <w:ilvl w:val="0"/>
          <w:numId w:val="1"/>
        </w:numPr>
        <w:tabs>
          <w:tab w:val="left" w:pos="360"/>
        </w:tabs>
        <w:ind w:left="360"/>
      </w:pPr>
      <w:r>
        <w:t>C</w:t>
      </w:r>
      <w:r w:rsidRPr="00B105D5">
        <w:t>O</w:t>
      </w:r>
      <w:r w:rsidRPr="00B105D5">
        <w:rPr>
          <w:vertAlign w:val="subscript"/>
        </w:rPr>
        <w:t>2</w:t>
      </w:r>
      <w:r>
        <w:rPr>
          <w:vertAlign w:val="subscript"/>
        </w:rPr>
        <w:t xml:space="preserve"> </w:t>
      </w:r>
      <w:r>
        <w:t>rate (lbs/mmbtu)</w:t>
      </w:r>
      <w:r w:rsidRPr="00AE2175">
        <w:t xml:space="preserve"> </w:t>
      </w:r>
      <w:r>
        <w:t>(NOT PICTURED)</w:t>
      </w:r>
    </w:p>
    <w:p w14:paraId="28AFECF6" w14:textId="77777777" w:rsidR="00AE2175" w:rsidRDefault="00AE2175" w:rsidP="00AE2175">
      <w:pPr>
        <w:pStyle w:val="ListParagraph"/>
        <w:numPr>
          <w:ilvl w:val="0"/>
          <w:numId w:val="1"/>
        </w:numPr>
        <w:tabs>
          <w:tab w:val="left" w:pos="360"/>
        </w:tabs>
        <w:ind w:left="360"/>
      </w:pPr>
      <w:r>
        <w:t>CO</w:t>
      </w:r>
      <w:r>
        <w:rPr>
          <w:vertAlign w:val="subscript"/>
        </w:rPr>
        <w:t>2</w:t>
      </w:r>
      <w:r>
        <w:t xml:space="preserve"> Period Type (NOT PICTURED)</w:t>
      </w:r>
    </w:p>
    <w:p w14:paraId="00224F3F" w14:textId="77777777" w:rsidR="00AE2175" w:rsidRDefault="00AE2175" w:rsidP="002B6556">
      <w:pPr>
        <w:pStyle w:val="ListParagraph"/>
        <w:numPr>
          <w:ilvl w:val="0"/>
          <w:numId w:val="1"/>
        </w:numPr>
        <w:tabs>
          <w:tab w:val="left" w:pos="360"/>
        </w:tabs>
        <w:ind w:left="360"/>
        <w:sectPr w:rsidR="00AE2175" w:rsidSect="00F5655B">
          <w:type w:val="continuous"/>
          <w:pgSz w:w="20160" w:h="12240" w:orient="landscape" w:code="5"/>
          <w:pgMar w:top="1440" w:right="1440" w:bottom="1440" w:left="1440" w:header="720" w:footer="720" w:gutter="0"/>
          <w:cols w:num="2" w:space="720"/>
          <w:docGrid w:linePitch="360"/>
        </w:sectPr>
      </w:pPr>
      <w:r>
        <w:t>CO</w:t>
      </w:r>
      <w:r w:rsidRPr="00AE2175">
        <w:rPr>
          <w:vertAlign w:val="subscript"/>
        </w:rPr>
        <w:t>2</w:t>
      </w:r>
      <w:r>
        <w:t xml:space="preserve"> Limit Flag (NOT PICTURED)</w:t>
      </w:r>
    </w:p>
    <w:p w14:paraId="3F46C801" w14:textId="77777777" w:rsidR="0075596D" w:rsidRDefault="0075596D" w:rsidP="00F5655B">
      <w:pPr>
        <w:pStyle w:val="ListParagraph"/>
        <w:tabs>
          <w:tab w:val="left" w:pos="360"/>
        </w:tabs>
        <w:ind w:left="360"/>
      </w:pPr>
    </w:p>
    <w:p w14:paraId="197396F9" w14:textId="77777777" w:rsidR="0031788E" w:rsidRDefault="0031788E" w:rsidP="00451287">
      <w:pPr>
        <w:sectPr w:rsidR="0031788E" w:rsidSect="00F5655B">
          <w:type w:val="continuous"/>
          <w:pgSz w:w="20160" w:h="12240" w:orient="landscape" w:code="5"/>
          <w:pgMar w:top="1440" w:right="1440" w:bottom="1440" w:left="1440" w:header="720" w:footer="720" w:gutter="0"/>
          <w:cols w:space="720"/>
          <w:docGrid w:linePitch="360"/>
        </w:sectPr>
      </w:pPr>
    </w:p>
    <w:tbl>
      <w:tblPr>
        <w:tblStyle w:val="TableGrid"/>
        <w:tblW w:w="20269" w:type="dxa"/>
        <w:tblInd w:w="-702" w:type="dxa"/>
        <w:tblLayout w:type="fixed"/>
        <w:tblLook w:val="04A0" w:firstRow="1" w:lastRow="0" w:firstColumn="1" w:lastColumn="0" w:noHBand="0" w:noVBand="1"/>
      </w:tblPr>
      <w:tblGrid>
        <w:gridCol w:w="720"/>
        <w:gridCol w:w="579"/>
        <w:gridCol w:w="480"/>
        <w:gridCol w:w="621"/>
        <w:gridCol w:w="897"/>
        <w:gridCol w:w="660"/>
        <w:gridCol w:w="990"/>
        <w:gridCol w:w="1140"/>
        <w:gridCol w:w="1080"/>
        <w:gridCol w:w="944"/>
        <w:gridCol w:w="944"/>
        <w:gridCol w:w="944"/>
        <w:gridCol w:w="810"/>
        <w:gridCol w:w="810"/>
        <w:gridCol w:w="810"/>
        <w:gridCol w:w="900"/>
        <w:gridCol w:w="733"/>
        <w:gridCol w:w="632"/>
        <w:gridCol w:w="716"/>
        <w:gridCol w:w="709"/>
        <w:gridCol w:w="651"/>
        <w:gridCol w:w="632"/>
        <w:gridCol w:w="661"/>
        <w:gridCol w:w="691"/>
        <w:gridCol w:w="846"/>
        <w:gridCol w:w="669"/>
        <w:tblGridChange w:id="41">
          <w:tblGrid>
            <w:gridCol w:w="720"/>
            <w:gridCol w:w="579"/>
            <w:gridCol w:w="480"/>
            <w:gridCol w:w="327"/>
            <w:gridCol w:w="294"/>
            <w:gridCol w:w="426"/>
            <w:gridCol w:w="471"/>
            <w:gridCol w:w="108"/>
            <w:gridCol w:w="480"/>
            <w:gridCol w:w="72"/>
            <w:gridCol w:w="549"/>
            <w:gridCol w:w="441"/>
            <w:gridCol w:w="456"/>
            <w:gridCol w:w="660"/>
            <w:gridCol w:w="24"/>
            <w:gridCol w:w="966"/>
            <w:gridCol w:w="114"/>
            <w:gridCol w:w="944"/>
            <w:gridCol w:w="82"/>
            <w:gridCol w:w="862"/>
            <w:gridCol w:w="218"/>
            <w:gridCol w:w="726"/>
            <w:gridCol w:w="218"/>
            <w:gridCol w:w="592"/>
            <w:gridCol w:w="352"/>
            <w:gridCol w:w="458"/>
            <w:gridCol w:w="486"/>
            <w:gridCol w:w="324"/>
            <w:gridCol w:w="486"/>
            <w:gridCol w:w="414"/>
            <w:gridCol w:w="396"/>
            <w:gridCol w:w="337"/>
            <w:gridCol w:w="473"/>
            <w:gridCol w:w="159"/>
            <w:gridCol w:w="716"/>
            <w:gridCol w:w="25"/>
            <w:gridCol w:w="684"/>
            <w:gridCol w:w="49"/>
            <w:gridCol w:w="602"/>
            <w:gridCol w:w="30"/>
            <w:gridCol w:w="602"/>
            <w:gridCol w:w="114"/>
            <w:gridCol w:w="547"/>
            <w:gridCol w:w="162"/>
            <w:gridCol w:w="529"/>
            <w:gridCol w:w="122"/>
            <w:gridCol w:w="632"/>
            <w:gridCol w:w="92"/>
            <w:gridCol w:w="569"/>
            <w:gridCol w:w="100"/>
            <w:gridCol w:w="591"/>
            <w:gridCol w:w="846"/>
            <w:gridCol w:w="669"/>
          </w:tblGrid>
        </w:tblGridChange>
      </w:tblGrid>
      <w:tr w:rsidR="00301DCA" w14:paraId="3C383CB6" w14:textId="77777777" w:rsidTr="00721F81">
        <w:tc>
          <w:tcPr>
            <w:tcW w:w="720" w:type="dxa"/>
            <w:shd w:val="clear" w:color="auto" w:fill="D9D9D9" w:themeFill="background1" w:themeFillShade="D9"/>
          </w:tcPr>
          <w:p w14:paraId="027390B3" w14:textId="77777777" w:rsidR="00721F81" w:rsidRPr="00FA552A" w:rsidRDefault="00721F81" w:rsidP="00AE2175">
            <w:pPr>
              <w:jc w:val="center"/>
              <w:rPr>
                <w:sz w:val="16"/>
                <w:szCs w:val="16"/>
              </w:rPr>
            </w:pPr>
            <w:r>
              <w:rPr>
                <w:sz w:val="16"/>
                <w:szCs w:val="16"/>
              </w:rPr>
              <w:t>ERTAC Region</w:t>
            </w:r>
          </w:p>
        </w:tc>
        <w:tc>
          <w:tcPr>
            <w:tcW w:w="579" w:type="dxa"/>
            <w:shd w:val="clear" w:color="auto" w:fill="D9D9D9" w:themeFill="background1" w:themeFillShade="D9"/>
          </w:tcPr>
          <w:p w14:paraId="2682C605" w14:textId="77777777" w:rsidR="00721F81" w:rsidRPr="00FA552A" w:rsidRDefault="00721F81" w:rsidP="00AE2175">
            <w:pPr>
              <w:jc w:val="center"/>
              <w:rPr>
                <w:sz w:val="16"/>
                <w:szCs w:val="16"/>
              </w:rPr>
            </w:pPr>
            <w:r>
              <w:rPr>
                <w:sz w:val="16"/>
                <w:szCs w:val="16"/>
              </w:rPr>
              <w:t>Bin</w:t>
            </w:r>
          </w:p>
        </w:tc>
        <w:tc>
          <w:tcPr>
            <w:tcW w:w="480" w:type="dxa"/>
            <w:shd w:val="clear" w:color="auto" w:fill="D9D9D9" w:themeFill="background1" w:themeFillShade="D9"/>
          </w:tcPr>
          <w:p w14:paraId="01F380FE" w14:textId="77777777" w:rsidR="00721F81" w:rsidRPr="00FA552A" w:rsidRDefault="00721F81" w:rsidP="005955D3">
            <w:pPr>
              <w:jc w:val="center"/>
              <w:rPr>
                <w:sz w:val="16"/>
                <w:szCs w:val="16"/>
              </w:rPr>
            </w:pPr>
            <w:r w:rsidRPr="00FA552A">
              <w:rPr>
                <w:sz w:val="16"/>
                <w:szCs w:val="16"/>
              </w:rPr>
              <w:t>S</w:t>
            </w:r>
            <w:r>
              <w:rPr>
                <w:sz w:val="16"/>
                <w:szCs w:val="16"/>
              </w:rPr>
              <w:t>t.</w:t>
            </w:r>
          </w:p>
        </w:tc>
        <w:tc>
          <w:tcPr>
            <w:tcW w:w="621" w:type="dxa"/>
            <w:shd w:val="clear" w:color="auto" w:fill="D9D9D9" w:themeFill="background1" w:themeFillShade="D9"/>
          </w:tcPr>
          <w:p w14:paraId="75A84C37" w14:textId="77777777" w:rsidR="00721F81" w:rsidRPr="00FA552A" w:rsidRDefault="00721F81" w:rsidP="00AE2175">
            <w:pPr>
              <w:jc w:val="center"/>
              <w:rPr>
                <w:sz w:val="16"/>
                <w:szCs w:val="16"/>
              </w:rPr>
            </w:pPr>
            <w:r w:rsidRPr="00FA552A">
              <w:rPr>
                <w:sz w:val="16"/>
                <w:szCs w:val="16"/>
              </w:rPr>
              <w:t>ORIS</w:t>
            </w:r>
          </w:p>
        </w:tc>
        <w:tc>
          <w:tcPr>
            <w:tcW w:w="897" w:type="dxa"/>
            <w:shd w:val="clear" w:color="auto" w:fill="D9D9D9" w:themeFill="background1" w:themeFillShade="D9"/>
          </w:tcPr>
          <w:p w14:paraId="5480BFCF" w14:textId="77777777" w:rsidR="00721F81" w:rsidRPr="00FA552A" w:rsidRDefault="00721F81" w:rsidP="00AE2175">
            <w:pPr>
              <w:jc w:val="center"/>
              <w:rPr>
                <w:sz w:val="16"/>
                <w:szCs w:val="16"/>
              </w:rPr>
            </w:pPr>
            <w:r w:rsidRPr="00FA552A">
              <w:rPr>
                <w:sz w:val="16"/>
                <w:szCs w:val="16"/>
              </w:rPr>
              <w:t>UNIT ID</w:t>
            </w:r>
          </w:p>
        </w:tc>
        <w:tc>
          <w:tcPr>
            <w:tcW w:w="660" w:type="dxa"/>
            <w:shd w:val="clear" w:color="auto" w:fill="D9D9D9" w:themeFill="background1" w:themeFillShade="D9"/>
          </w:tcPr>
          <w:p w14:paraId="6A4B5345" w14:textId="77777777" w:rsidR="00721F81" w:rsidRPr="00FA552A" w:rsidRDefault="00721F81" w:rsidP="00AE2175">
            <w:pPr>
              <w:jc w:val="center"/>
              <w:rPr>
                <w:sz w:val="16"/>
                <w:szCs w:val="16"/>
              </w:rPr>
            </w:pPr>
            <w:r w:rsidRPr="00FA552A">
              <w:rPr>
                <w:sz w:val="16"/>
                <w:szCs w:val="16"/>
              </w:rPr>
              <w:t>Op</w:t>
            </w:r>
            <w:r>
              <w:rPr>
                <w:sz w:val="16"/>
                <w:szCs w:val="16"/>
              </w:rPr>
              <w:t>.</w:t>
            </w:r>
            <w:r>
              <w:rPr>
                <w:sz w:val="16"/>
                <w:szCs w:val="16"/>
              </w:rPr>
              <w:br/>
            </w:r>
            <w:r w:rsidRPr="00FA552A">
              <w:rPr>
                <w:sz w:val="16"/>
                <w:szCs w:val="16"/>
              </w:rPr>
              <w:t>Hour</w:t>
            </w:r>
          </w:p>
        </w:tc>
        <w:tc>
          <w:tcPr>
            <w:tcW w:w="990" w:type="dxa"/>
            <w:shd w:val="clear" w:color="auto" w:fill="D9D9D9" w:themeFill="background1" w:themeFillShade="D9"/>
          </w:tcPr>
          <w:p w14:paraId="66C66D8F" w14:textId="77777777" w:rsidR="00721F81" w:rsidRPr="00FA552A" w:rsidRDefault="00721F81" w:rsidP="00AE2175">
            <w:pPr>
              <w:jc w:val="center"/>
              <w:rPr>
                <w:sz w:val="16"/>
                <w:szCs w:val="16"/>
              </w:rPr>
            </w:pPr>
            <w:r w:rsidRPr="00FA552A">
              <w:rPr>
                <w:sz w:val="16"/>
                <w:szCs w:val="16"/>
              </w:rPr>
              <w:t>Hierarchy</w:t>
            </w:r>
            <w:r>
              <w:rPr>
                <w:sz w:val="16"/>
                <w:szCs w:val="16"/>
              </w:rPr>
              <w:br/>
            </w:r>
            <w:r w:rsidRPr="00FA552A">
              <w:rPr>
                <w:sz w:val="16"/>
                <w:szCs w:val="16"/>
              </w:rPr>
              <w:t xml:space="preserve"> Hour</w:t>
            </w:r>
          </w:p>
        </w:tc>
        <w:tc>
          <w:tcPr>
            <w:tcW w:w="1140" w:type="dxa"/>
            <w:shd w:val="clear" w:color="auto" w:fill="D9D9D9" w:themeFill="background1" w:themeFillShade="D9"/>
          </w:tcPr>
          <w:p w14:paraId="6565EB93" w14:textId="77777777" w:rsidR="00721F81" w:rsidRPr="00FA552A" w:rsidRDefault="00721F81" w:rsidP="00AE2175">
            <w:pPr>
              <w:jc w:val="center"/>
              <w:rPr>
                <w:sz w:val="16"/>
                <w:szCs w:val="16"/>
              </w:rPr>
            </w:pPr>
            <w:r w:rsidRPr="00FA552A">
              <w:rPr>
                <w:sz w:val="16"/>
                <w:szCs w:val="16"/>
              </w:rPr>
              <w:t xml:space="preserve">Did the hour hit the hourly </w:t>
            </w:r>
            <w:r>
              <w:rPr>
                <w:sz w:val="16"/>
                <w:szCs w:val="16"/>
              </w:rPr>
              <w:t>HI</w:t>
            </w:r>
            <w:r w:rsidRPr="00FA552A">
              <w:rPr>
                <w:sz w:val="16"/>
                <w:szCs w:val="16"/>
              </w:rPr>
              <w:t xml:space="preserve"> limit</w:t>
            </w:r>
            <w:r>
              <w:rPr>
                <w:sz w:val="16"/>
                <w:szCs w:val="16"/>
              </w:rPr>
              <w:t xml:space="preserve"> </w:t>
            </w:r>
            <w:r w:rsidRPr="00FA552A">
              <w:rPr>
                <w:sz w:val="16"/>
                <w:szCs w:val="16"/>
              </w:rPr>
              <w:t>for the unit?</w:t>
            </w:r>
          </w:p>
        </w:tc>
        <w:tc>
          <w:tcPr>
            <w:tcW w:w="1080" w:type="dxa"/>
            <w:shd w:val="clear" w:color="auto" w:fill="D9D9D9" w:themeFill="background1" w:themeFillShade="D9"/>
          </w:tcPr>
          <w:p w14:paraId="120B646F" w14:textId="77777777" w:rsidR="00721F81" w:rsidRPr="00FA552A" w:rsidRDefault="00721F81" w:rsidP="00AE2175">
            <w:pPr>
              <w:jc w:val="center"/>
              <w:rPr>
                <w:sz w:val="16"/>
                <w:szCs w:val="16"/>
              </w:rPr>
            </w:pPr>
            <w:r w:rsidRPr="00FA552A">
              <w:rPr>
                <w:sz w:val="16"/>
                <w:szCs w:val="16"/>
              </w:rPr>
              <w:t>Has the cum</w:t>
            </w:r>
            <w:r>
              <w:rPr>
                <w:sz w:val="16"/>
                <w:szCs w:val="16"/>
              </w:rPr>
              <w:t>.</w:t>
            </w:r>
            <w:r>
              <w:rPr>
                <w:sz w:val="16"/>
                <w:szCs w:val="16"/>
              </w:rPr>
              <w:br/>
              <w:t xml:space="preserve">HI </w:t>
            </w:r>
            <w:r w:rsidRPr="00FA552A">
              <w:rPr>
                <w:sz w:val="16"/>
                <w:szCs w:val="16"/>
              </w:rPr>
              <w:t>hit an annual cap?</w:t>
            </w:r>
          </w:p>
        </w:tc>
        <w:tc>
          <w:tcPr>
            <w:tcW w:w="944" w:type="dxa"/>
            <w:shd w:val="clear" w:color="auto" w:fill="D9D9D9" w:themeFill="background1" w:themeFillShade="D9"/>
          </w:tcPr>
          <w:p w14:paraId="5A18BDBB" w14:textId="77777777" w:rsidR="00721F81" w:rsidRPr="00FA552A" w:rsidRDefault="00721F81">
            <w:pPr>
              <w:jc w:val="center"/>
              <w:rPr>
                <w:ins w:id="42" w:author="Joseph Jakuta" w:date="2017-04-17T16:16:00Z"/>
                <w:sz w:val="16"/>
                <w:szCs w:val="16"/>
              </w:rPr>
            </w:pPr>
            <w:ins w:id="43" w:author="Joseph Jakuta" w:date="2017-04-17T16:16:00Z">
              <w:r>
                <w:rPr>
                  <w:sz w:val="16"/>
                  <w:szCs w:val="16"/>
                </w:rPr>
                <w:t>Did the hour hit op hour</w:t>
              </w:r>
              <w:r w:rsidRPr="00FA552A">
                <w:rPr>
                  <w:sz w:val="16"/>
                  <w:szCs w:val="16"/>
                </w:rPr>
                <w:t xml:space="preserve"> limit</w:t>
              </w:r>
              <w:r>
                <w:rPr>
                  <w:sz w:val="16"/>
                  <w:szCs w:val="16"/>
                </w:rPr>
                <w:t xml:space="preserve"> </w:t>
              </w:r>
              <w:r w:rsidRPr="00FA552A">
                <w:rPr>
                  <w:sz w:val="16"/>
                  <w:szCs w:val="16"/>
                </w:rPr>
                <w:t>for the unit?</w:t>
              </w:r>
            </w:ins>
          </w:p>
        </w:tc>
        <w:tc>
          <w:tcPr>
            <w:tcW w:w="944" w:type="dxa"/>
            <w:shd w:val="clear" w:color="auto" w:fill="D9D9D9" w:themeFill="background1" w:themeFillShade="D9"/>
          </w:tcPr>
          <w:p w14:paraId="02338CBF" w14:textId="77777777" w:rsidR="00721F81" w:rsidRDefault="00721F81" w:rsidP="00AE2175">
            <w:pPr>
              <w:jc w:val="center"/>
              <w:rPr>
                <w:sz w:val="16"/>
                <w:szCs w:val="16"/>
              </w:rPr>
            </w:pPr>
            <w:r w:rsidRPr="00FA552A">
              <w:rPr>
                <w:sz w:val="16"/>
                <w:szCs w:val="16"/>
              </w:rPr>
              <w:t>Cum</w:t>
            </w:r>
            <w:r>
              <w:rPr>
                <w:sz w:val="16"/>
                <w:szCs w:val="16"/>
              </w:rPr>
              <w:t>.</w:t>
            </w:r>
            <w:r w:rsidRPr="00FA552A">
              <w:rPr>
                <w:sz w:val="16"/>
                <w:szCs w:val="16"/>
              </w:rPr>
              <w:t xml:space="preserve"> </w:t>
            </w:r>
          </w:p>
          <w:p w14:paraId="0EAB3EC0" w14:textId="77777777" w:rsidR="00721F81" w:rsidRPr="00FA552A" w:rsidRDefault="00721F81" w:rsidP="00AE2175">
            <w:pPr>
              <w:jc w:val="center"/>
              <w:rPr>
                <w:sz w:val="16"/>
                <w:szCs w:val="16"/>
              </w:rPr>
            </w:pPr>
            <w:r w:rsidRPr="00FA552A">
              <w:rPr>
                <w:sz w:val="16"/>
                <w:szCs w:val="16"/>
              </w:rPr>
              <w:t>HI</w:t>
            </w:r>
            <w:r>
              <w:rPr>
                <w:sz w:val="16"/>
                <w:szCs w:val="16"/>
              </w:rPr>
              <w:br/>
            </w:r>
            <w:r w:rsidRPr="00FA552A">
              <w:rPr>
                <w:sz w:val="16"/>
                <w:szCs w:val="16"/>
              </w:rPr>
              <w:t xml:space="preserve"> (mmbtu)</w:t>
            </w:r>
          </w:p>
        </w:tc>
        <w:tc>
          <w:tcPr>
            <w:tcW w:w="944" w:type="dxa"/>
            <w:shd w:val="clear" w:color="auto" w:fill="D9D9D9" w:themeFill="background1" w:themeFillShade="D9"/>
          </w:tcPr>
          <w:p w14:paraId="5A930A8A" w14:textId="77777777" w:rsidR="00721F81" w:rsidRDefault="00721F81" w:rsidP="00AE2175">
            <w:pPr>
              <w:jc w:val="center"/>
              <w:rPr>
                <w:sz w:val="16"/>
                <w:szCs w:val="16"/>
              </w:rPr>
            </w:pPr>
            <w:r w:rsidRPr="00FA552A">
              <w:rPr>
                <w:sz w:val="16"/>
                <w:szCs w:val="16"/>
              </w:rPr>
              <w:t>Cum</w:t>
            </w:r>
            <w:r>
              <w:rPr>
                <w:sz w:val="16"/>
                <w:szCs w:val="16"/>
              </w:rPr>
              <w:t>.</w:t>
            </w:r>
            <w:r w:rsidRPr="00FA552A">
              <w:rPr>
                <w:sz w:val="16"/>
                <w:szCs w:val="16"/>
              </w:rPr>
              <w:t xml:space="preserve">  </w:t>
            </w:r>
          </w:p>
          <w:p w14:paraId="56084937" w14:textId="77777777" w:rsidR="00721F81" w:rsidRPr="00FA552A" w:rsidRDefault="00721F81" w:rsidP="00AE2175">
            <w:pPr>
              <w:jc w:val="center"/>
              <w:rPr>
                <w:sz w:val="16"/>
                <w:szCs w:val="16"/>
              </w:rPr>
            </w:pPr>
            <w:r w:rsidRPr="00FA552A">
              <w:rPr>
                <w:sz w:val="16"/>
                <w:szCs w:val="16"/>
              </w:rPr>
              <w:t>Gen</w:t>
            </w:r>
            <w:r>
              <w:rPr>
                <w:sz w:val="16"/>
                <w:szCs w:val="16"/>
              </w:rPr>
              <w:br/>
            </w:r>
            <w:r w:rsidRPr="00FA552A">
              <w:rPr>
                <w:sz w:val="16"/>
                <w:szCs w:val="16"/>
              </w:rPr>
              <w:t>(MW-hrs)</w:t>
            </w:r>
          </w:p>
        </w:tc>
        <w:tc>
          <w:tcPr>
            <w:tcW w:w="810" w:type="dxa"/>
            <w:shd w:val="clear" w:color="auto" w:fill="D9D9D9" w:themeFill="background1" w:themeFillShade="D9"/>
          </w:tcPr>
          <w:p w14:paraId="16EDB134" w14:textId="77777777" w:rsidR="00721F81" w:rsidRPr="00FA552A" w:rsidRDefault="00721F81" w:rsidP="00AE2175">
            <w:pPr>
              <w:jc w:val="center"/>
              <w:rPr>
                <w:sz w:val="16"/>
                <w:szCs w:val="16"/>
              </w:rPr>
            </w:pPr>
            <w:r w:rsidRPr="00FA552A">
              <w:rPr>
                <w:sz w:val="16"/>
                <w:szCs w:val="16"/>
              </w:rPr>
              <w:t>Cum</w:t>
            </w:r>
            <w:r>
              <w:rPr>
                <w:sz w:val="16"/>
                <w:szCs w:val="16"/>
              </w:rPr>
              <w:t>.</w:t>
            </w:r>
            <w:r w:rsidRPr="00FA552A">
              <w:rPr>
                <w:sz w:val="16"/>
                <w:szCs w:val="16"/>
              </w:rPr>
              <w:t xml:space="preserve"> </w:t>
            </w:r>
            <w:r>
              <w:rPr>
                <w:sz w:val="16"/>
                <w:szCs w:val="16"/>
              </w:rPr>
              <w:t xml:space="preserve"> Op. Hours</w:t>
            </w:r>
          </w:p>
        </w:tc>
        <w:tc>
          <w:tcPr>
            <w:tcW w:w="810" w:type="dxa"/>
            <w:shd w:val="clear" w:color="auto" w:fill="D9D9D9" w:themeFill="background1" w:themeFillShade="D9"/>
          </w:tcPr>
          <w:p w14:paraId="37B3D2C9" w14:textId="77777777" w:rsidR="00721F81" w:rsidRPr="00FA552A" w:rsidRDefault="00721F81" w:rsidP="00AE2175">
            <w:pPr>
              <w:jc w:val="center"/>
              <w:rPr>
                <w:sz w:val="16"/>
                <w:szCs w:val="16"/>
              </w:rPr>
            </w:pPr>
            <w:r w:rsidRPr="00FA552A">
              <w:rPr>
                <w:sz w:val="16"/>
                <w:szCs w:val="16"/>
              </w:rPr>
              <w:t>Gross Load (MW-hr)</w:t>
            </w:r>
          </w:p>
        </w:tc>
        <w:tc>
          <w:tcPr>
            <w:tcW w:w="810" w:type="dxa"/>
            <w:shd w:val="clear" w:color="auto" w:fill="D9D9D9" w:themeFill="background1" w:themeFillShade="D9"/>
          </w:tcPr>
          <w:p w14:paraId="08AA3A05" w14:textId="77777777" w:rsidR="00721F81" w:rsidRPr="00FA552A" w:rsidRDefault="00721F81" w:rsidP="00AE2175">
            <w:pPr>
              <w:jc w:val="center"/>
              <w:rPr>
                <w:sz w:val="16"/>
                <w:szCs w:val="16"/>
              </w:rPr>
            </w:pPr>
            <w:r w:rsidRPr="00FA552A">
              <w:rPr>
                <w:sz w:val="16"/>
                <w:szCs w:val="16"/>
              </w:rPr>
              <w:t>Heat Input (mmbtu)</w:t>
            </w:r>
          </w:p>
        </w:tc>
        <w:tc>
          <w:tcPr>
            <w:tcW w:w="900" w:type="dxa"/>
            <w:shd w:val="clear" w:color="auto" w:fill="D9D9D9" w:themeFill="background1" w:themeFillShade="D9"/>
          </w:tcPr>
          <w:p w14:paraId="058092DC" w14:textId="77777777" w:rsidR="00721F81" w:rsidRDefault="00721F81" w:rsidP="00AE2175">
            <w:pPr>
              <w:jc w:val="center"/>
              <w:rPr>
                <w:sz w:val="16"/>
                <w:szCs w:val="16"/>
              </w:rPr>
            </w:pPr>
            <w:r>
              <w:rPr>
                <w:sz w:val="16"/>
                <w:szCs w:val="16"/>
              </w:rPr>
              <w:t>Heat</w:t>
            </w:r>
          </w:p>
          <w:p w14:paraId="308EA883" w14:textId="77777777" w:rsidR="00721F81" w:rsidRDefault="00721F81" w:rsidP="00AE2175">
            <w:pPr>
              <w:jc w:val="center"/>
              <w:rPr>
                <w:sz w:val="16"/>
                <w:szCs w:val="16"/>
              </w:rPr>
            </w:pPr>
            <w:r w:rsidRPr="00B55962">
              <w:rPr>
                <w:sz w:val="16"/>
                <w:szCs w:val="16"/>
              </w:rPr>
              <w:t xml:space="preserve">Rate </w:t>
            </w:r>
          </w:p>
          <w:p w14:paraId="6BE371F8" w14:textId="77777777" w:rsidR="00721F81" w:rsidRPr="00B55962" w:rsidRDefault="00721F81" w:rsidP="00AE2175">
            <w:pPr>
              <w:jc w:val="center"/>
              <w:rPr>
                <w:sz w:val="16"/>
                <w:szCs w:val="16"/>
              </w:rPr>
            </w:pPr>
            <w:r w:rsidRPr="00B55962">
              <w:rPr>
                <w:sz w:val="16"/>
                <w:szCs w:val="16"/>
              </w:rPr>
              <w:t>(btu/kw-hr)</w:t>
            </w:r>
          </w:p>
        </w:tc>
        <w:tc>
          <w:tcPr>
            <w:tcW w:w="733" w:type="dxa"/>
            <w:shd w:val="clear" w:color="auto" w:fill="D9D9D9" w:themeFill="background1" w:themeFillShade="D9"/>
          </w:tcPr>
          <w:p w14:paraId="0F9822C5" w14:textId="77777777" w:rsidR="00721F81" w:rsidRDefault="00721F81" w:rsidP="00AE2175">
            <w:pPr>
              <w:jc w:val="center"/>
              <w:rPr>
                <w:sz w:val="16"/>
                <w:szCs w:val="16"/>
              </w:rPr>
            </w:pPr>
            <w:r>
              <w:rPr>
                <w:sz w:val="16"/>
                <w:szCs w:val="16"/>
              </w:rPr>
              <w:t xml:space="preserve">Heat </w:t>
            </w:r>
          </w:p>
          <w:p w14:paraId="5A7A93CA" w14:textId="77777777" w:rsidR="00721F81" w:rsidRDefault="00721F81" w:rsidP="00AE2175">
            <w:pPr>
              <w:jc w:val="center"/>
              <w:rPr>
                <w:sz w:val="16"/>
                <w:szCs w:val="16"/>
              </w:rPr>
            </w:pPr>
            <w:r>
              <w:rPr>
                <w:sz w:val="16"/>
                <w:szCs w:val="16"/>
              </w:rPr>
              <w:t>Rate</w:t>
            </w:r>
          </w:p>
          <w:p w14:paraId="2B849D60" w14:textId="77777777" w:rsidR="00721F81" w:rsidRDefault="00721F81" w:rsidP="00AE2175">
            <w:pPr>
              <w:jc w:val="center"/>
              <w:rPr>
                <w:sz w:val="16"/>
                <w:szCs w:val="16"/>
              </w:rPr>
            </w:pPr>
            <w:r>
              <w:rPr>
                <w:sz w:val="16"/>
                <w:szCs w:val="16"/>
              </w:rPr>
              <w:t>Period</w:t>
            </w:r>
          </w:p>
          <w:p w14:paraId="1996426B" w14:textId="77777777" w:rsidR="00721F81" w:rsidRPr="00B55962" w:rsidRDefault="00721F81" w:rsidP="00AE2175">
            <w:pPr>
              <w:jc w:val="center"/>
              <w:rPr>
                <w:sz w:val="16"/>
                <w:szCs w:val="16"/>
              </w:rPr>
            </w:pPr>
            <w:r w:rsidRPr="00B55962">
              <w:rPr>
                <w:sz w:val="16"/>
                <w:szCs w:val="16"/>
              </w:rPr>
              <w:t>Type</w:t>
            </w:r>
          </w:p>
        </w:tc>
        <w:tc>
          <w:tcPr>
            <w:tcW w:w="632" w:type="dxa"/>
            <w:shd w:val="clear" w:color="auto" w:fill="D9D9D9" w:themeFill="background1" w:themeFillShade="D9"/>
          </w:tcPr>
          <w:p w14:paraId="347ED4D8" w14:textId="77777777" w:rsidR="00721F81" w:rsidRDefault="00721F81" w:rsidP="005955D3">
            <w:pPr>
              <w:jc w:val="center"/>
              <w:rPr>
                <w:sz w:val="16"/>
                <w:szCs w:val="16"/>
              </w:rPr>
            </w:pPr>
            <w:r>
              <w:rPr>
                <w:sz w:val="16"/>
                <w:szCs w:val="16"/>
              </w:rPr>
              <w:t xml:space="preserve">Heat </w:t>
            </w:r>
          </w:p>
          <w:p w14:paraId="00B8315F" w14:textId="77777777" w:rsidR="00721F81" w:rsidRDefault="00721F81" w:rsidP="005955D3">
            <w:pPr>
              <w:jc w:val="center"/>
              <w:rPr>
                <w:sz w:val="16"/>
                <w:szCs w:val="16"/>
              </w:rPr>
            </w:pPr>
            <w:r>
              <w:rPr>
                <w:sz w:val="16"/>
                <w:szCs w:val="16"/>
              </w:rPr>
              <w:t>Rate</w:t>
            </w:r>
          </w:p>
          <w:p w14:paraId="354AC741" w14:textId="77777777" w:rsidR="00721F81" w:rsidRDefault="00721F81" w:rsidP="00AE2175">
            <w:pPr>
              <w:jc w:val="center"/>
              <w:rPr>
                <w:sz w:val="16"/>
                <w:szCs w:val="16"/>
              </w:rPr>
            </w:pPr>
            <w:r w:rsidRPr="00B55962">
              <w:rPr>
                <w:sz w:val="16"/>
                <w:szCs w:val="16"/>
              </w:rPr>
              <w:t>Limit</w:t>
            </w:r>
          </w:p>
          <w:p w14:paraId="10CAD5DE" w14:textId="77777777" w:rsidR="00721F81" w:rsidRPr="00B55962" w:rsidRDefault="00721F81" w:rsidP="00AE2175">
            <w:pPr>
              <w:jc w:val="center"/>
              <w:rPr>
                <w:sz w:val="16"/>
                <w:szCs w:val="16"/>
              </w:rPr>
            </w:pPr>
            <w:r w:rsidRPr="00B55962">
              <w:rPr>
                <w:sz w:val="16"/>
                <w:szCs w:val="16"/>
              </w:rPr>
              <w:t>Flag</w:t>
            </w:r>
          </w:p>
        </w:tc>
        <w:tc>
          <w:tcPr>
            <w:tcW w:w="716" w:type="dxa"/>
            <w:shd w:val="clear" w:color="auto" w:fill="D9D9D9" w:themeFill="background1" w:themeFillShade="D9"/>
          </w:tcPr>
          <w:p w14:paraId="507B6F0A" w14:textId="77777777" w:rsidR="00721F81" w:rsidRDefault="00721F81" w:rsidP="00AE2175">
            <w:pPr>
              <w:jc w:val="center"/>
              <w:rPr>
                <w:sz w:val="16"/>
                <w:szCs w:val="16"/>
              </w:rPr>
            </w:pPr>
            <w:r w:rsidRPr="00FA552A">
              <w:rPr>
                <w:sz w:val="16"/>
                <w:szCs w:val="16"/>
              </w:rPr>
              <w:t>SO</w:t>
            </w:r>
            <w:r w:rsidRPr="00FA552A">
              <w:rPr>
                <w:sz w:val="16"/>
                <w:szCs w:val="16"/>
                <w:vertAlign w:val="subscript"/>
              </w:rPr>
              <w:t>2</w:t>
            </w:r>
          </w:p>
          <w:p w14:paraId="2A5FBC78" w14:textId="77777777" w:rsidR="00721F81" w:rsidRPr="00FA552A" w:rsidRDefault="00721F81" w:rsidP="00AE2175">
            <w:pPr>
              <w:jc w:val="center"/>
              <w:rPr>
                <w:sz w:val="16"/>
                <w:szCs w:val="16"/>
              </w:rPr>
            </w:pPr>
            <w:r w:rsidRPr="00FA552A">
              <w:rPr>
                <w:sz w:val="16"/>
                <w:szCs w:val="16"/>
              </w:rPr>
              <w:t>mass</w:t>
            </w:r>
          </w:p>
          <w:p w14:paraId="35CE240E" w14:textId="77777777" w:rsidR="00721F81" w:rsidRPr="00FA552A" w:rsidRDefault="00721F81" w:rsidP="00AE2175">
            <w:pPr>
              <w:jc w:val="center"/>
              <w:rPr>
                <w:sz w:val="16"/>
                <w:szCs w:val="16"/>
              </w:rPr>
            </w:pPr>
            <w:r w:rsidRPr="00FA552A">
              <w:rPr>
                <w:sz w:val="16"/>
                <w:szCs w:val="16"/>
              </w:rPr>
              <w:t>(lb/hr)</w:t>
            </w:r>
          </w:p>
        </w:tc>
        <w:tc>
          <w:tcPr>
            <w:tcW w:w="709" w:type="dxa"/>
            <w:shd w:val="clear" w:color="auto" w:fill="D9D9D9" w:themeFill="background1" w:themeFillShade="D9"/>
          </w:tcPr>
          <w:p w14:paraId="404A0C78" w14:textId="77777777" w:rsidR="00721F81" w:rsidRDefault="00721F81" w:rsidP="00AE2175">
            <w:pPr>
              <w:jc w:val="center"/>
              <w:rPr>
                <w:sz w:val="16"/>
                <w:szCs w:val="16"/>
              </w:rPr>
            </w:pPr>
            <w:r w:rsidRPr="00FA552A">
              <w:rPr>
                <w:sz w:val="16"/>
                <w:szCs w:val="16"/>
              </w:rPr>
              <w:t>SO</w:t>
            </w:r>
            <w:r w:rsidRPr="00FA552A">
              <w:rPr>
                <w:sz w:val="16"/>
                <w:szCs w:val="16"/>
                <w:vertAlign w:val="subscript"/>
              </w:rPr>
              <w:t>2</w:t>
            </w:r>
            <w:r>
              <w:rPr>
                <w:sz w:val="16"/>
                <w:szCs w:val="16"/>
              </w:rPr>
              <w:t xml:space="preserve"> </w:t>
            </w:r>
          </w:p>
          <w:p w14:paraId="73CD3A32" w14:textId="77777777" w:rsidR="00721F81" w:rsidRPr="00FA552A" w:rsidRDefault="00721F81" w:rsidP="00AE2175">
            <w:pPr>
              <w:jc w:val="center"/>
              <w:rPr>
                <w:sz w:val="16"/>
                <w:szCs w:val="16"/>
              </w:rPr>
            </w:pPr>
            <w:r w:rsidRPr="00FA552A">
              <w:rPr>
                <w:sz w:val="16"/>
                <w:szCs w:val="16"/>
              </w:rPr>
              <w:t>rate</w:t>
            </w:r>
            <w:r>
              <w:rPr>
                <w:sz w:val="16"/>
                <w:szCs w:val="16"/>
              </w:rPr>
              <w:br/>
            </w:r>
            <w:r w:rsidRPr="00FA552A">
              <w:rPr>
                <w:sz w:val="16"/>
                <w:szCs w:val="16"/>
              </w:rPr>
              <w:t>(lbs/mmbtu)</w:t>
            </w:r>
          </w:p>
        </w:tc>
        <w:tc>
          <w:tcPr>
            <w:tcW w:w="651" w:type="dxa"/>
            <w:shd w:val="clear" w:color="auto" w:fill="D9D9D9" w:themeFill="background1" w:themeFillShade="D9"/>
          </w:tcPr>
          <w:p w14:paraId="233E91DE" w14:textId="77777777" w:rsidR="00721F81" w:rsidRDefault="00721F81" w:rsidP="00AE2175">
            <w:pPr>
              <w:jc w:val="center"/>
              <w:rPr>
                <w:sz w:val="16"/>
                <w:szCs w:val="16"/>
              </w:rPr>
            </w:pPr>
            <w:r w:rsidRPr="00FA552A">
              <w:rPr>
                <w:sz w:val="16"/>
                <w:szCs w:val="16"/>
              </w:rPr>
              <w:t>SO</w:t>
            </w:r>
            <w:r w:rsidRPr="00FA552A">
              <w:rPr>
                <w:sz w:val="16"/>
                <w:szCs w:val="16"/>
                <w:vertAlign w:val="subscript"/>
              </w:rPr>
              <w:t>2</w:t>
            </w:r>
          </w:p>
          <w:p w14:paraId="326EB54F" w14:textId="77777777" w:rsidR="00721F81" w:rsidRDefault="00721F81" w:rsidP="00AE2175">
            <w:pPr>
              <w:jc w:val="center"/>
              <w:rPr>
                <w:sz w:val="16"/>
                <w:szCs w:val="16"/>
              </w:rPr>
            </w:pPr>
            <w:r>
              <w:rPr>
                <w:sz w:val="16"/>
                <w:szCs w:val="16"/>
              </w:rPr>
              <w:t>Period</w:t>
            </w:r>
          </w:p>
          <w:p w14:paraId="5C2E725C" w14:textId="77777777" w:rsidR="00721F81" w:rsidRPr="00B55962" w:rsidRDefault="00721F81" w:rsidP="00AE2175">
            <w:pPr>
              <w:jc w:val="center"/>
              <w:rPr>
                <w:sz w:val="16"/>
                <w:szCs w:val="16"/>
              </w:rPr>
            </w:pPr>
            <w:r w:rsidRPr="00B55962">
              <w:rPr>
                <w:sz w:val="16"/>
                <w:szCs w:val="16"/>
              </w:rPr>
              <w:t>Type</w:t>
            </w:r>
          </w:p>
        </w:tc>
        <w:tc>
          <w:tcPr>
            <w:tcW w:w="632" w:type="dxa"/>
            <w:shd w:val="clear" w:color="auto" w:fill="D9D9D9" w:themeFill="background1" w:themeFillShade="D9"/>
          </w:tcPr>
          <w:p w14:paraId="7CE62B61" w14:textId="77777777" w:rsidR="00721F81" w:rsidRDefault="00721F81" w:rsidP="00AE2175">
            <w:pPr>
              <w:jc w:val="center"/>
              <w:rPr>
                <w:sz w:val="16"/>
                <w:szCs w:val="16"/>
                <w:vertAlign w:val="subscript"/>
              </w:rPr>
            </w:pPr>
            <w:r w:rsidRPr="00FA552A">
              <w:rPr>
                <w:sz w:val="16"/>
                <w:szCs w:val="16"/>
              </w:rPr>
              <w:t>SO</w:t>
            </w:r>
            <w:r w:rsidRPr="00FA552A">
              <w:rPr>
                <w:sz w:val="16"/>
                <w:szCs w:val="16"/>
                <w:vertAlign w:val="subscript"/>
              </w:rPr>
              <w:t>2</w:t>
            </w:r>
          </w:p>
          <w:p w14:paraId="251B2106" w14:textId="77777777" w:rsidR="00721F81" w:rsidRDefault="00721F81" w:rsidP="00AE2175">
            <w:pPr>
              <w:jc w:val="center"/>
              <w:rPr>
                <w:sz w:val="16"/>
                <w:szCs w:val="16"/>
              </w:rPr>
            </w:pPr>
            <w:r>
              <w:rPr>
                <w:sz w:val="16"/>
                <w:szCs w:val="16"/>
              </w:rPr>
              <w:t>Limit</w:t>
            </w:r>
          </w:p>
          <w:p w14:paraId="1CCEB587" w14:textId="77777777" w:rsidR="00721F81" w:rsidRPr="00B55962" w:rsidRDefault="00721F81" w:rsidP="00AE2175">
            <w:pPr>
              <w:jc w:val="center"/>
              <w:rPr>
                <w:sz w:val="16"/>
                <w:szCs w:val="16"/>
              </w:rPr>
            </w:pPr>
            <w:r w:rsidRPr="00B55962">
              <w:rPr>
                <w:sz w:val="16"/>
                <w:szCs w:val="16"/>
              </w:rPr>
              <w:t>Flag</w:t>
            </w:r>
          </w:p>
        </w:tc>
        <w:tc>
          <w:tcPr>
            <w:tcW w:w="661" w:type="dxa"/>
            <w:shd w:val="clear" w:color="auto" w:fill="D9D9D9" w:themeFill="background1" w:themeFillShade="D9"/>
          </w:tcPr>
          <w:p w14:paraId="4116C76C" w14:textId="77777777" w:rsidR="00721F81" w:rsidRDefault="00721F81" w:rsidP="00AE2175">
            <w:pPr>
              <w:jc w:val="center"/>
              <w:rPr>
                <w:sz w:val="16"/>
                <w:szCs w:val="16"/>
              </w:rPr>
            </w:pPr>
            <w:r w:rsidRPr="00FA552A">
              <w:rPr>
                <w:sz w:val="16"/>
                <w:szCs w:val="16"/>
              </w:rPr>
              <w:t>NO</w:t>
            </w:r>
            <w:r w:rsidRPr="00FA552A">
              <w:rPr>
                <w:sz w:val="16"/>
                <w:szCs w:val="16"/>
                <w:vertAlign w:val="subscript"/>
              </w:rPr>
              <w:t>X</w:t>
            </w:r>
          </w:p>
          <w:p w14:paraId="21ED49BC" w14:textId="77777777" w:rsidR="00721F81" w:rsidRPr="00FA552A" w:rsidRDefault="00721F81" w:rsidP="00AE2175">
            <w:pPr>
              <w:jc w:val="center"/>
              <w:rPr>
                <w:sz w:val="16"/>
                <w:szCs w:val="16"/>
              </w:rPr>
            </w:pPr>
            <w:r w:rsidRPr="00FA552A">
              <w:rPr>
                <w:sz w:val="16"/>
                <w:szCs w:val="16"/>
              </w:rPr>
              <w:t>rate</w:t>
            </w:r>
            <w:r>
              <w:rPr>
                <w:sz w:val="16"/>
                <w:szCs w:val="16"/>
              </w:rPr>
              <w:br/>
            </w:r>
            <w:r w:rsidRPr="00FA552A">
              <w:rPr>
                <w:sz w:val="16"/>
                <w:szCs w:val="16"/>
              </w:rPr>
              <w:t>(lbs/mmbtu)</w:t>
            </w:r>
          </w:p>
        </w:tc>
        <w:tc>
          <w:tcPr>
            <w:tcW w:w="691" w:type="dxa"/>
            <w:shd w:val="clear" w:color="auto" w:fill="D9D9D9" w:themeFill="background1" w:themeFillShade="D9"/>
          </w:tcPr>
          <w:p w14:paraId="2732806C" w14:textId="77777777" w:rsidR="00721F81" w:rsidRDefault="00721F81" w:rsidP="00AE2175">
            <w:pPr>
              <w:jc w:val="center"/>
              <w:rPr>
                <w:sz w:val="16"/>
                <w:szCs w:val="16"/>
              </w:rPr>
            </w:pPr>
            <w:r w:rsidRPr="00FA552A">
              <w:rPr>
                <w:sz w:val="16"/>
                <w:szCs w:val="16"/>
              </w:rPr>
              <w:t>NO</w:t>
            </w:r>
            <w:r w:rsidRPr="00FA552A">
              <w:rPr>
                <w:sz w:val="16"/>
                <w:szCs w:val="16"/>
                <w:vertAlign w:val="subscript"/>
              </w:rPr>
              <w:t>X</w:t>
            </w:r>
            <w:r>
              <w:rPr>
                <w:sz w:val="16"/>
                <w:szCs w:val="16"/>
              </w:rPr>
              <w:t xml:space="preserve"> </w:t>
            </w:r>
          </w:p>
          <w:p w14:paraId="577581E1" w14:textId="77777777" w:rsidR="00721F81" w:rsidRPr="00FA552A" w:rsidRDefault="00721F81" w:rsidP="00AE2175">
            <w:pPr>
              <w:jc w:val="center"/>
              <w:rPr>
                <w:sz w:val="16"/>
                <w:szCs w:val="16"/>
              </w:rPr>
            </w:pPr>
            <w:r w:rsidRPr="00FA552A">
              <w:rPr>
                <w:sz w:val="16"/>
                <w:szCs w:val="16"/>
              </w:rPr>
              <w:t>mass</w:t>
            </w:r>
            <w:r>
              <w:rPr>
                <w:sz w:val="16"/>
                <w:szCs w:val="16"/>
              </w:rPr>
              <w:br/>
            </w:r>
            <w:r w:rsidRPr="00FA552A">
              <w:rPr>
                <w:sz w:val="16"/>
                <w:szCs w:val="16"/>
              </w:rPr>
              <w:t>(lbs/hr)</w:t>
            </w:r>
          </w:p>
        </w:tc>
        <w:tc>
          <w:tcPr>
            <w:tcW w:w="846" w:type="dxa"/>
            <w:shd w:val="clear" w:color="auto" w:fill="D9D9D9" w:themeFill="background1" w:themeFillShade="D9"/>
          </w:tcPr>
          <w:p w14:paraId="52047BFD" w14:textId="77777777" w:rsidR="00721F81" w:rsidRDefault="00721F81" w:rsidP="00AE2175">
            <w:pPr>
              <w:jc w:val="center"/>
              <w:rPr>
                <w:rFonts w:ascii="Calibri" w:hAnsi="Calibri"/>
                <w:color w:val="000000"/>
                <w:sz w:val="16"/>
                <w:szCs w:val="16"/>
              </w:rPr>
            </w:pPr>
            <w:r w:rsidRPr="000E4E25">
              <w:rPr>
                <w:rFonts w:ascii="Calibri" w:hAnsi="Calibri"/>
                <w:color w:val="000000"/>
                <w:sz w:val="16"/>
                <w:szCs w:val="16"/>
              </w:rPr>
              <w:t>NOx</w:t>
            </w:r>
          </w:p>
          <w:p w14:paraId="11157E4B" w14:textId="77777777" w:rsidR="00721F81" w:rsidRDefault="00721F81" w:rsidP="00AE2175">
            <w:pPr>
              <w:jc w:val="center"/>
              <w:rPr>
                <w:rFonts w:ascii="Calibri" w:hAnsi="Calibri"/>
                <w:color w:val="000000"/>
                <w:sz w:val="16"/>
                <w:szCs w:val="16"/>
              </w:rPr>
            </w:pPr>
            <w:r>
              <w:rPr>
                <w:rFonts w:ascii="Calibri" w:hAnsi="Calibri"/>
                <w:color w:val="000000"/>
                <w:sz w:val="16"/>
                <w:szCs w:val="16"/>
              </w:rPr>
              <w:t>P</w:t>
            </w:r>
            <w:r w:rsidRPr="000E4E25">
              <w:rPr>
                <w:rFonts w:ascii="Calibri" w:hAnsi="Calibri"/>
                <w:color w:val="000000"/>
                <w:sz w:val="16"/>
                <w:szCs w:val="16"/>
              </w:rPr>
              <w:t>eriod</w:t>
            </w:r>
          </w:p>
          <w:p w14:paraId="009AAD83" w14:textId="77777777" w:rsidR="00721F81" w:rsidRPr="000E4E25" w:rsidRDefault="00721F81" w:rsidP="00AE2175">
            <w:pPr>
              <w:jc w:val="center"/>
              <w:rPr>
                <w:rFonts w:ascii="Calibri" w:hAnsi="Calibri"/>
                <w:color w:val="000000"/>
                <w:sz w:val="16"/>
                <w:szCs w:val="16"/>
              </w:rPr>
            </w:pPr>
            <w:r w:rsidRPr="000E4E25">
              <w:rPr>
                <w:rFonts w:ascii="Calibri" w:hAnsi="Calibri"/>
                <w:color w:val="000000"/>
                <w:sz w:val="16"/>
                <w:szCs w:val="16"/>
              </w:rPr>
              <w:t>Type</w:t>
            </w:r>
          </w:p>
        </w:tc>
        <w:tc>
          <w:tcPr>
            <w:tcW w:w="669" w:type="dxa"/>
            <w:shd w:val="clear" w:color="auto" w:fill="D9D9D9" w:themeFill="background1" w:themeFillShade="D9"/>
          </w:tcPr>
          <w:p w14:paraId="48FF18C9" w14:textId="77777777" w:rsidR="00721F81" w:rsidRDefault="00721F81" w:rsidP="00AE2175">
            <w:pPr>
              <w:jc w:val="center"/>
              <w:rPr>
                <w:rFonts w:ascii="Calibri" w:hAnsi="Calibri"/>
                <w:color w:val="000000"/>
                <w:sz w:val="16"/>
                <w:szCs w:val="16"/>
              </w:rPr>
            </w:pPr>
            <w:r w:rsidRPr="000E4E25">
              <w:rPr>
                <w:rFonts w:ascii="Calibri" w:hAnsi="Calibri"/>
                <w:color w:val="000000"/>
                <w:sz w:val="16"/>
                <w:szCs w:val="16"/>
              </w:rPr>
              <w:t xml:space="preserve">NOx </w:t>
            </w:r>
          </w:p>
          <w:p w14:paraId="7D66B893" w14:textId="77777777" w:rsidR="00721F81" w:rsidRDefault="00721F81" w:rsidP="00AE2175">
            <w:pPr>
              <w:jc w:val="center"/>
              <w:rPr>
                <w:rFonts w:ascii="Calibri" w:hAnsi="Calibri"/>
                <w:color w:val="000000"/>
                <w:sz w:val="16"/>
                <w:szCs w:val="16"/>
              </w:rPr>
            </w:pPr>
            <w:r w:rsidRPr="000E4E25">
              <w:rPr>
                <w:rFonts w:ascii="Calibri" w:hAnsi="Calibri"/>
                <w:color w:val="000000"/>
                <w:sz w:val="16"/>
                <w:szCs w:val="16"/>
              </w:rPr>
              <w:t xml:space="preserve">Limit </w:t>
            </w:r>
          </w:p>
          <w:p w14:paraId="68C3D7BC" w14:textId="77777777" w:rsidR="00721F81" w:rsidRPr="000E4E25" w:rsidRDefault="00721F81" w:rsidP="00AE2175">
            <w:pPr>
              <w:jc w:val="center"/>
              <w:rPr>
                <w:rFonts w:ascii="Calibri" w:hAnsi="Calibri"/>
                <w:color w:val="000000"/>
                <w:sz w:val="16"/>
                <w:szCs w:val="16"/>
              </w:rPr>
            </w:pPr>
            <w:r w:rsidRPr="000E4E25">
              <w:rPr>
                <w:rFonts w:ascii="Calibri" w:hAnsi="Calibri"/>
                <w:color w:val="000000"/>
                <w:sz w:val="16"/>
                <w:szCs w:val="16"/>
              </w:rPr>
              <w:t>Flag</w:t>
            </w:r>
          </w:p>
        </w:tc>
      </w:tr>
      <w:tr w:rsidR="00721F81" w14:paraId="11501B72" w14:textId="77777777" w:rsidTr="00721F81">
        <w:tblPrEx>
          <w:tblW w:w="20269" w:type="dxa"/>
          <w:tblInd w:w="-702" w:type="dxa"/>
          <w:tblLayout w:type="fixed"/>
          <w:tblPrExChange w:id="44" w:author="Joseph Jakuta" w:date="2017-04-17T16:16:00Z">
            <w:tblPrEx>
              <w:tblW w:w="19325" w:type="dxa"/>
              <w:tblInd w:w="-702" w:type="dxa"/>
              <w:tblLayout w:type="fixed"/>
            </w:tblPrEx>
          </w:tblPrExChange>
        </w:tblPrEx>
        <w:trPr>
          <w:trPrChange w:id="45" w:author="Joseph Jakuta" w:date="2017-04-17T16:16:00Z">
            <w:trPr>
              <w:gridBefore w:val="4"/>
            </w:trPr>
          </w:trPrChange>
        </w:trPr>
        <w:tc>
          <w:tcPr>
            <w:tcW w:w="720" w:type="dxa"/>
            <w:tcPrChange w:id="46" w:author="Joseph Jakuta" w:date="2017-04-17T16:16:00Z">
              <w:tcPr>
                <w:tcW w:w="720" w:type="dxa"/>
                <w:gridSpan w:val="2"/>
              </w:tcPr>
            </w:tcPrChange>
          </w:tcPr>
          <w:p w14:paraId="547DDDCB" w14:textId="77777777" w:rsidR="00721F81" w:rsidRPr="00FA552A" w:rsidRDefault="00721F81" w:rsidP="00AE2175">
            <w:pPr>
              <w:rPr>
                <w:sz w:val="16"/>
                <w:szCs w:val="16"/>
              </w:rPr>
            </w:pPr>
            <w:r>
              <w:rPr>
                <w:sz w:val="16"/>
                <w:szCs w:val="16"/>
              </w:rPr>
              <w:t>VAPC</w:t>
            </w:r>
          </w:p>
        </w:tc>
        <w:tc>
          <w:tcPr>
            <w:tcW w:w="579" w:type="dxa"/>
            <w:tcPrChange w:id="47" w:author="Joseph Jakuta" w:date="2017-04-17T16:16:00Z">
              <w:tcPr>
                <w:tcW w:w="579" w:type="dxa"/>
                <w:gridSpan w:val="2"/>
              </w:tcPr>
            </w:tcPrChange>
          </w:tcPr>
          <w:p w14:paraId="7BB2A01D" w14:textId="77777777" w:rsidR="00721F81" w:rsidRPr="00FA552A" w:rsidRDefault="00721F81" w:rsidP="00AE2175">
            <w:pPr>
              <w:rPr>
                <w:sz w:val="16"/>
                <w:szCs w:val="16"/>
              </w:rPr>
            </w:pPr>
            <w:r>
              <w:rPr>
                <w:sz w:val="16"/>
                <w:szCs w:val="16"/>
              </w:rPr>
              <w:t>Coal</w:t>
            </w:r>
          </w:p>
        </w:tc>
        <w:tc>
          <w:tcPr>
            <w:tcW w:w="480" w:type="dxa"/>
            <w:tcPrChange w:id="48" w:author="Joseph Jakuta" w:date="2017-04-17T16:16:00Z">
              <w:tcPr>
                <w:tcW w:w="480" w:type="dxa"/>
              </w:tcPr>
            </w:tcPrChange>
          </w:tcPr>
          <w:p w14:paraId="0EB583E8" w14:textId="77777777" w:rsidR="00721F81" w:rsidRPr="00FA552A" w:rsidRDefault="00721F81" w:rsidP="00AE2175">
            <w:pPr>
              <w:rPr>
                <w:sz w:val="16"/>
                <w:szCs w:val="16"/>
              </w:rPr>
            </w:pPr>
            <w:r w:rsidRPr="00FA552A">
              <w:rPr>
                <w:sz w:val="16"/>
                <w:szCs w:val="16"/>
              </w:rPr>
              <w:t>VA</w:t>
            </w:r>
          </w:p>
        </w:tc>
        <w:tc>
          <w:tcPr>
            <w:tcW w:w="621" w:type="dxa"/>
            <w:tcPrChange w:id="49" w:author="Joseph Jakuta" w:date="2017-04-17T16:16:00Z">
              <w:tcPr>
                <w:tcW w:w="621" w:type="dxa"/>
                <w:gridSpan w:val="2"/>
              </w:tcPr>
            </w:tcPrChange>
          </w:tcPr>
          <w:p w14:paraId="6492090F" w14:textId="77777777" w:rsidR="00721F81" w:rsidRPr="00FA552A" w:rsidRDefault="00721F81" w:rsidP="00AE2175">
            <w:pPr>
              <w:rPr>
                <w:sz w:val="16"/>
                <w:szCs w:val="16"/>
              </w:rPr>
            </w:pPr>
            <w:r w:rsidRPr="00FA552A">
              <w:rPr>
                <w:sz w:val="16"/>
                <w:szCs w:val="16"/>
              </w:rPr>
              <w:t>3797</w:t>
            </w:r>
          </w:p>
        </w:tc>
        <w:tc>
          <w:tcPr>
            <w:tcW w:w="897" w:type="dxa"/>
            <w:tcPrChange w:id="50" w:author="Joseph Jakuta" w:date="2017-04-17T16:16:00Z">
              <w:tcPr>
                <w:tcW w:w="897" w:type="dxa"/>
                <w:gridSpan w:val="2"/>
              </w:tcPr>
            </w:tcPrChange>
          </w:tcPr>
          <w:p w14:paraId="517283FA" w14:textId="77777777" w:rsidR="00721F81" w:rsidRPr="00FA552A" w:rsidRDefault="00721F81" w:rsidP="00AE2175">
            <w:pPr>
              <w:rPr>
                <w:sz w:val="16"/>
                <w:szCs w:val="16"/>
              </w:rPr>
            </w:pPr>
            <w:r w:rsidRPr="00FA552A">
              <w:rPr>
                <w:sz w:val="16"/>
                <w:szCs w:val="16"/>
              </w:rPr>
              <w:t>NewUnit1</w:t>
            </w:r>
          </w:p>
        </w:tc>
        <w:tc>
          <w:tcPr>
            <w:tcW w:w="660" w:type="dxa"/>
            <w:tcPrChange w:id="51" w:author="Joseph Jakuta" w:date="2017-04-17T16:16:00Z">
              <w:tcPr>
                <w:tcW w:w="660" w:type="dxa"/>
              </w:tcPr>
            </w:tcPrChange>
          </w:tcPr>
          <w:p w14:paraId="313DED81" w14:textId="77777777" w:rsidR="00721F81" w:rsidRPr="00FA552A" w:rsidRDefault="00721F81" w:rsidP="00AE2175">
            <w:pPr>
              <w:rPr>
                <w:sz w:val="16"/>
                <w:szCs w:val="16"/>
              </w:rPr>
            </w:pPr>
            <w:r w:rsidRPr="00FA552A">
              <w:rPr>
                <w:sz w:val="16"/>
                <w:szCs w:val="16"/>
              </w:rPr>
              <w:t>4,500</w:t>
            </w:r>
          </w:p>
        </w:tc>
        <w:tc>
          <w:tcPr>
            <w:tcW w:w="990" w:type="dxa"/>
            <w:tcPrChange w:id="52" w:author="Joseph Jakuta" w:date="2017-04-17T16:16:00Z">
              <w:tcPr>
                <w:tcW w:w="990" w:type="dxa"/>
                <w:gridSpan w:val="2"/>
              </w:tcPr>
            </w:tcPrChange>
          </w:tcPr>
          <w:p w14:paraId="2FCD45FB" w14:textId="77777777" w:rsidR="00721F81" w:rsidRPr="00FA552A" w:rsidRDefault="00721F81" w:rsidP="00AE2175">
            <w:pPr>
              <w:rPr>
                <w:sz w:val="16"/>
                <w:szCs w:val="16"/>
              </w:rPr>
            </w:pPr>
            <w:r w:rsidRPr="00FA552A">
              <w:rPr>
                <w:sz w:val="16"/>
                <w:szCs w:val="16"/>
              </w:rPr>
              <w:t>1</w:t>
            </w:r>
          </w:p>
        </w:tc>
        <w:tc>
          <w:tcPr>
            <w:tcW w:w="1140" w:type="dxa"/>
            <w:tcPrChange w:id="53" w:author="Joseph Jakuta" w:date="2017-04-17T16:16:00Z">
              <w:tcPr>
                <w:tcW w:w="1140" w:type="dxa"/>
                <w:gridSpan w:val="3"/>
              </w:tcPr>
            </w:tcPrChange>
          </w:tcPr>
          <w:p w14:paraId="71027909" w14:textId="77777777" w:rsidR="00721F81" w:rsidRPr="00FA552A" w:rsidRDefault="00721F81" w:rsidP="00AE2175">
            <w:pPr>
              <w:rPr>
                <w:sz w:val="16"/>
                <w:szCs w:val="16"/>
              </w:rPr>
            </w:pPr>
            <w:r w:rsidRPr="00FA552A">
              <w:rPr>
                <w:sz w:val="16"/>
                <w:szCs w:val="16"/>
              </w:rPr>
              <w:t>Y</w:t>
            </w:r>
          </w:p>
        </w:tc>
        <w:tc>
          <w:tcPr>
            <w:tcW w:w="1080" w:type="dxa"/>
            <w:tcPrChange w:id="54" w:author="Joseph Jakuta" w:date="2017-04-17T16:16:00Z">
              <w:tcPr>
                <w:tcW w:w="1080" w:type="dxa"/>
                <w:gridSpan w:val="2"/>
              </w:tcPr>
            </w:tcPrChange>
          </w:tcPr>
          <w:p w14:paraId="06EA39B8" w14:textId="77777777" w:rsidR="00721F81" w:rsidRPr="00FA552A" w:rsidRDefault="00721F81" w:rsidP="00AE2175">
            <w:pPr>
              <w:rPr>
                <w:sz w:val="16"/>
                <w:szCs w:val="16"/>
              </w:rPr>
            </w:pPr>
            <w:r w:rsidRPr="00FA552A">
              <w:rPr>
                <w:sz w:val="16"/>
                <w:szCs w:val="16"/>
              </w:rPr>
              <w:t>N</w:t>
            </w:r>
          </w:p>
        </w:tc>
        <w:tc>
          <w:tcPr>
            <w:tcW w:w="944" w:type="dxa"/>
            <w:tcPrChange w:id="55" w:author="Joseph Jakuta" w:date="2017-04-17T16:16:00Z">
              <w:tcPr>
                <w:tcW w:w="944" w:type="dxa"/>
                <w:gridSpan w:val="2"/>
              </w:tcPr>
            </w:tcPrChange>
          </w:tcPr>
          <w:p w14:paraId="62B50D9A" w14:textId="77777777" w:rsidR="00721F81" w:rsidRPr="00FA552A" w:rsidRDefault="00721F81" w:rsidP="00AE2175">
            <w:pPr>
              <w:rPr>
                <w:ins w:id="56" w:author="Joseph Jakuta" w:date="2017-04-17T16:16:00Z"/>
                <w:sz w:val="16"/>
                <w:szCs w:val="16"/>
              </w:rPr>
            </w:pPr>
            <w:ins w:id="57" w:author="Joseph Jakuta" w:date="2017-04-17T16:16:00Z">
              <w:r>
                <w:rPr>
                  <w:sz w:val="16"/>
                  <w:szCs w:val="16"/>
                </w:rPr>
                <w:t>N</w:t>
              </w:r>
            </w:ins>
          </w:p>
        </w:tc>
        <w:tc>
          <w:tcPr>
            <w:tcW w:w="944" w:type="dxa"/>
            <w:tcPrChange w:id="58" w:author="Joseph Jakuta" w:date="2017-04-17T16:16:00Z">
              <w:tcPr>
                <w:tcW w:w="944" w:type="dxa"/>
                <w:gridSpan w:val="2"/>
              </w:tcPr>
            </w:tcPrChange>
          </w:tcPr>
          <w:p w14:paraId="56D7AAE8" w14:textId="77777777" w:rsidR="00721F81" w:rsidRPr="00FA552A" w:rsidRDefault="00721F81" w:rsidP="00AE2175">
            <w:pPr>
              <w:rPr>
                <w:sz w:val="16"/>
                <w:szCs w:val="16"/>
              </w:rPr>
            </w:pPr>
            <w:r w:rsidRPr="00FA552A">
              <w:rPr>
                <w:sz w:val="16"/>
                <w:szCs w:val="16"/>
              </w:rPr>
              <w:t>5,880</w:t>
            </w:r>
          </w:p>
        </w:tc>
        <w:tc>
          <w:tcPr>
            <w:tcW w:w="944" w:type="dxa"/>
            <w:tcPrChange w:id="59" w:author="Joseph Jakuta" w:date="2017-04-17T16:16:00Z">
              <w:tcPr>
                <w:tcW w:w="944" w:type="dxa"/>
                <w:gridSpan w:val="2"/>
              </w:tcPr>
            </w:tcPrChange>
          </w:tcPr>
          <w:p w14:paraId="2AC45794" w14:textId="77777777" w:rsidR="00721F81" w:rsidRPr="00FA552A" w:rsidRDefault="00721F81" w:rsidP="00AE2175">
            <w:pPr>
              <w:rPr>
                <w:sz w:val="16"/>
                <w:szCs w:val="16"/>
              </w:rPr>
            </w:pPr>
            <w:r w:rsidRPr="00FA552A">
              <w:rPr>
                <w:sz w:val="16"/>
                <w:szCs w:val="16"/>
              </w:rPr>
              <w:t>600</w:t>
            </w:r>
          </w:p>
        </w:tc>
        <w:tc>
          <w:tcPr>
            <w:tcW w:w="810" w:type="dxa"/>
            <w:tcPrChange w:id="60" w:author="Joseph Jakuta" w:date="2017-04-17T16:16:00Z">
              <w:tcPr>
                <w:tcW w:w="810" w:type="dxa"/>
                <w:gridSpan w:val="2"/>
              </w:tcPr>
            </w:tcPrChange>
          </w:tcPr>
          <w:p w14:paraId="4960A5AD" w14:textId="77777777" w:rsidR="00721F81" w:rsidRPr="00FA552A" w:rsidRDefault="00721F81" w:rsidP="00AE2175">
            <w:pPr>
              <w:rPr>
                <w:sz w:val="16"/>
                <w:szCs w:val="16"/>
              </w:rPr>
            </w:pPr>
            <w:r>
              <w:rPr>
                <w:sz w:val="16"/>
                <w:szCs w:val="16"/>
              </w:rPr>
              <w:t>1</w:t>
            </w:r>
          </w:p>
        </w:tc>
        <w:tc>
          <w:tcPr>
            <w:tcW w:w="810" w:type="dxa"/>
            <w:tcPrChange w:id="61" w:author="Joseph Jakuta" w:date="2017-04-17T16:16:00Z">
              <w:tcPr>
                <w:tcW w:w="810" w:type="dxa"/>
                <w:gridSpan w:val="2"/>
              </w:tcPr>
            </w:tcPrChange>
          </w:tcPr>
          <w:p w14:paraId="1BC0C0AE" w14:textId="77777777" w:rsidR="00721F81" w:rsidRPr="00FA552A" w:rsidRDefault="00721F81" w:rsidP="00AE2175">
            <w:pPr>
              <w:rPr>
                <w:sz w:val="16"/>
                <w:szCs w:val="16"/>
              </w:rPr>
            </w:pPr>
            <w:r w:rsidRPr="00FA552A">
              <w:rPr>
                <w:sz w:val="16"/>
                <w:szCs w:val="16"/>
              </w:rPr>
              <w:t>600</w:t>
            </w:r>
          </w:p>
        </w:tc>
        <w:tc>
          <w:tcPr>
            <w:tcW w:w="810" w:type="dxa"/>
            <w:tcPrChange w:id="62" w:author="Joseph Jakuta" w:date="2017-04-17T16:16:00Z">
              <w:tcPr>
                <w:tcW w:w="810" w:type="dxa"/>
                <w:gridSpan w:val="2"/>
              </w:tcPr>
            </w:tcPrChange>
          </w:tcPr>
          <w:p w14:paraId="4CAC9D17" w14:textId="77777777" w:rsidR="00721F81" w:rsidRPr="00FA552A" w:rsidRDefault="00721F81" w:rsidP="00AE2175">
            <w:pPr>
              <w:rPr>
                <w:sz w:val="16"/>
                <w:szCs w:val="16"/>
              </w:rPr>
            </w:pPr>
            <w:r w:rsidRPr="00FA552A">
              <w:rPr>
                <w:sz w:val="16"/>
                <w:szCs w:val="16"/>
              </w:rPr>
              <w:t>5,880</w:t>
            </w:r>
          </w:p>
        </w:tc>
        <w:tc>
          <w:tcPr>
            <w:tcW w:w="900" w:type="dxa"/>
            <w:tcPrChange w:id="63" w:author="Joseph Jakuta" w:date="2017-04-17T16:16:00Z">
              <w:tcPr>
                <w:tcW w:w="900" w:type="dxa"/>
                <w:gridSpan w:val="3"/>
              </w:tcPr>
            </w:tcPrChange>
          </w:tcPr>
          <w:p w14:paraId="151358F2" w14:textId="77777777" w:rsidR="00721F81" w:rsidRPr="00FA552A" w:rsidRDefault="00721F81" w:rsidP="00AE2175">
            <w:pPr>
              <w:rPr>
                <w:sz w:val="16"/>
                <w:szCs w:val="16"/>
              </w:rPr>
            </w:pPr>
          </w:p>
        </w:tc>
        <w:tc>
          <w:tcPr>
            <w:tcW w:w="733" w:type="dxa"/>
            <w:tcPrChange w:id="64" w:author="Joseph Jakuta" w:date="2017-04-17T16:16:00Z">
              <w:tcPr>
                <w:tcW w:w="733" w:type="dxa"/>
                <w:gridSpan w:val="2"/>
              </w:tcPr>
            </w:tcPrChange>
          </w:tcPr>
          <w:p w14:paraId="2247EA5F" w14:textId="77777777" w:rsidR="00721F81" w:rsidRPr="00FA552A" w:rsidRDefault="00721F81" w:rsidP="00AE2175">
            <w:pPr>
              <w:rPr>
                <w:sz w:val="16"/>
                <w:szCs w:val="16"/>
              </w:rPr>
            </w:pPr>
          </w:p>
        </w:tc>
        <w:tc>
          <w:tcPr>
            <w:tcW w:w="632" w:type="dxa"/>
            <w:tcPrChange w:id="65" w:author="Joseph Jakuta" w:date="2017-04-17T16:16:00Z">
              <w:tcPr>
                <w:tcW w:w="632" w:type="dxa"/>
                <w:gridSpan w:val="2"/>
              </w:tcPr>
            </w:tcPrChange>
          </w:tcPr>
          <w:p w14:paraId="3BF709AA" w14:textId="77777777" w:rsidR="00721F81" w:rsidRPr="00FA552A" w:rsidRDefault="00721F81" w:rsidP="00AE2175">
            <w:pPr>
              <w:rPr>
                <w:sz w:val="16"/>
                <w:szCs w:val="16"/>
              </w:rPr>
            </w:pPr>
          </w:p>
        </w:tc>
        <w:tc>
          <w:tcPr>
            <w:tcW w:w="716" w:type="dxa"/>
            <w:tcPrChange w:id="66" w:author="Joseph Jakuta" w:date="2017-04-17T16:16:00Z">
              <w:tcPr>
                <w:tcW w:w="716" w:type="dxa"/>
                <w:gridSpan w:val="2"/>
              </w:tcPr>
            </w:tcPrChange>
          </w:tcPr>
          <w:p w14:paraId="0F3A9FB8" w14:textId="77777777" w:rsidR="00721F81" w:rsidRPr="00FA552A" w:rsidRDefault="00721F81" w:rsidP="00AE2175">
            <w:pPr>
              <w:rPr>
                <w:sz w:val="16"/>
                <w:szCs w:val="16"/>
              </w:rPr>
            </w:pPr>
            <w:r w:rsidRPr="00FA552A">
              <w:rPr>
                <w:sz w:val="16"/>
                <w:szCs w:val="16"/>
              </w:rPr>
              <w:t>588</w:t>
            </w:r>
          </w:p>
        </w:tc>
        <w:tc>
          <w:tcPr>
            <w:tcW w:w="709" w:type="dxa"/>
            <w:tcPrChange w:id="67" w:author="Joseph Jakuta" w:date="2017-04-17T16:16:00Z">
              <w:tcPr>
                <w:tcW w:w="709" w:type="dxa"/>
                <w:gridSpan w:val="2"/>
              </w:tcPr>
            </w:tcPrChange>
          </w:tcPr>
          <w:p w14:paraId="570E0AF8" w14:textId="77777777" w:rsidR="00721F81" w:rsidRPr="00FA552A" w:rsidRDefault="00721F81" w:rsidP="00AE2175">
            <w:pPr>
              <w:rPr>
                <w:sz w:val="16"/>
                <w:szCs w:val="16"/>
              </w:rPr>
            </w:pPr>
            <w:r w:rsidRPr="00FA552A">
              <w:rPr>
                <w:sz w:val="16"/>
                <w:szCs w:val="16"/>
              </w:rPr>
              <w:t>0.1</w:t>
            </w:r>
          </w:p>
        </w:tc>
        <w:tc>
          <w:tcPr>
            <w:tcW w:w="651" w:type="dxa"/>
            <w:tcPrChange w:id="68" w:author="Joseph Jakuta" w:date="2017-04-17T16:16:00Z">
              <w:tcPr>
                <w:tcW w:w="651" w:type="dxa"/>
                <w:gridSpan w:val="2"/>
              </w:tcPr>
            </w:tcPrChange>
          </w:tcPr>
          <w:p w14:paraId="50C79D9D" w14:textId="77777777" w:rsidR="00721F81" w:rsidRPr="00FA552A" w:rsidRDefault="00721F81" w:rsidP="00AE2175">
            <w:pPr>
              <w:rPr>
                <w:sz w:val="16"/>
                <w:szCs w:val="16"/>
              </w:rPr>
            </w:pPr>
          </w:p>
        </w:tc>
        <w:tc>
          <w:tcPr>
            <w:tcW w:w="632" w:type="dxa"/>
            <w:tcPrChange w:id="69" w:author="Joseph Jakuta" w:date="2017-04-17T16:16:00Z">
              <w:tcPr>
                <w:tcW w:w="632" w:type="dxa"/>
              </w:tcPr>
            </w:tcPrChange>
          </w:tcPr>
          <w:p w14:paraId="14F681DB" w14:textId="77777777" w:rsidR="00721F81" w:rsidRPr="00FA552A" w:rsidRDefault="00721F81" w:rsidP="00AE2175">
            <w:pPr>
              <w:rPr>
                <w:sz w:val="16"/>
                <w:szCs w:val="16"/>
              </w:rPr>
            </w:pPr>
          </w:p>
        </w:tc>
        <w:tc>
          <w:tcPr>
            <w:tcW w:w="661" w:type="dxa"/>
            <w:tcPrChange w:id="70" w:author="Joseph Jakuta" w:date="2017-04-17T16:16:00Z">
              <w:tcPr>
                <w:tcW w:w="661" w:type="dxa"/>
                <w:gridSpan w:val="2"/>
              </w:tcPr>
            </w:tcPrChange>
          </w:tcPr>
          <w:p w14:paraId="4FE05EA9" w14:textId="77777777" w:rsidR="00721F81" w:rsidRPr="00FA552A" w:rsidRDefault="00721F81" w:rsidP="00AE2175">
            <w:pPr>
              <w:rPr>
                <w:sz w:val="16"/>
                <w:szCs w:val="16"/>
              </w:rPr>
            </w:pPr>
            <w:r w:rsidRPr="00FA552A">
              <w:rPr>
                <w:sz w:val="16"/>
                <w:szCs w:val="16"/>
              </w:rPr>
              <w:t>0.06</w:t>
            </w:r>
          </w:p>
        </w:tc>
        <w:tc>
          <w:tcPr>
            <w:tcW w:w="691" w:type="dxa"/>
            <w:tcPrChange w:id="71" w:author="Joseph Jakuta" w:date="2017-04-17T16:16:00Z">
              <w:tcPr>
                <w:tcW w:w="691" w:type="dxa"/>
                <w:gridSpan w:val="2"/>
              </w:tcPr>
            </w:tcPrChange>
          </w:tcPr>
          <w:p w14:paraId="6D9C6AC2" w14:textId="77777777" w:rsidR="00721F81" w:rsidRPr="00FA552A" w:rsidRDefault="00721F81" w:rsidP="00AE2175">
            <w:pPr>
              <w:rPr>
                <w:sz w:val="16"/>
                <w:szCs w:val="16"/>
              </w:rPr>
            </w:pPr>
            <w:r w:rsidRPr="00FA552A">
              <w:rPr>
                <w:sz w:val="16"/>
                <w:szCs w:val="16"/>
              </w:rPr>
              <w:t>352.8</w:t>
            </w:r>
          </w:p>
        </w:tc>
        <w:tc>
          <w:tcPr>
            <w:tcW w:w="846" w:type="dxa"/>
            <w:tcPrChange w:id="72" w:author="Joseph Jakuta" w:date="2017-04-17T16:16:00Z">
              <w:tcPr>
                <w:tcW w:w="846" w:type="dxa"/>
              </w:tcPr>
            </w:tcPrChange>
          </w:tcPr>
          <w:p w14:paraId="24B88DDD" w14:textId="77777777" w:rsidR="00721F81" w:rsidRPr="00FA552A" w:rsidRDefault="00721F81" w:rsidP="00AE2175">
            <w:pPr>
              <w:rPr>
                <w:sz w:val="16"/>
                <w:szCs w:val="16"/>
              </w:rPr>
            </w:pPr>
          </w:p>
        </w:tc>
        <w:tc>
          <w:tcPr>
            <w:tcW w:w="669" w:type="dxa"/>
            <w:tcPrChange w:id="73" w:author="Joseph Jakuta" w:date="2017-04-17T16:16:00Z">
              <w:tcPr>
                <w:tcW w:w="669" w:type="dxa"/>
              </w:tcPr>
            </w:tcPrChange>
          </w:tcPr>
          <w:p w14:paraId="572714A6" w14:textId="77777777" w:rsidR="00721F81" w:rsidRPr="00FA552A" w:rsidRDefault="00721F81" w:rsidP="00AE2175">
            <w:pPr>
              <w:rPr>
                <w:sz w:val="16"/>
                <w:szCs w:val="16"/>
              </w:rPr>
            </w:pPr>
          </w:p>
        </w:tc>
      </w:tr>
      <w:tr w:rsidR="00721F81" w14:paraId="42D2FC7B" w14:textId="77777777" w:rsidTr="00721F81">
        <w:tblPrEx>
          <w:tblW w:w="20269" w:type="dxa"/>
          <w:tblInd w:w="-702" w:type="dxa"/>
          <w:tblLayout w:type="fixed"/>
          <w:tblPrExChange w:id="74" w:author="Joseph Jakuta" w:date="2017-04-17T16:16:00Z">
            <w:tblPrEx>
              <w:tblW w:w="19325" w:type="dxa"/>
              <w:tblInd w:w="-702" w:type="dxa"/>
              <w:tblLayout w:type="fixed"/>
            </w:tblPrEx>
          </w:tblPrExChange>
        </w:tblPrEx>
        <w:trPr>
          <w:trPrChange w:id="75" w:author="Joseph Jakuta" w:date="2017-04-17T16:16:00Z">
            <w:trPr>
              <w:gridBefore w:val="4"/>
            </w:trPr>
          </w:trPrChange>
        </w:trPr>
        <w:tc>
          <w:tcPr>
            <w:tcW w:w="720" w:type="dxa"/>
            <w:tcPrChange w:id="76" w:author="Joseph Jakuta" w:date="2017-04-17T16:16:00Z">
              <w:tcPr>
                <w:tcW w:w="720" w:type="dxa"/>
                <w:gridSpan w:val="2"/>
              </w:tcPr>
            </w:tcPrChange>
          </w:tcPr>
          <w:p w14:paraId="4939908C" w14:textId="77777777" w:rsidR="00721F81" w:rsidRPr="00FA552A" w:rsidRDefault="00721F81" w:rsidP="00AE2175">
            <w:pPr>
              <w:rPr>
                <w:sz w:val="16"/>
                <w:szCs w:val="16"/>
              </w:rPr>
            </w:pPr>
            <w:r>
              <w:rPr>
                <w:sz w:val="16"/>
                <w:szCs w:val="16"/>
              </w:rPr>
              <w:t>VAPC</w:t>
            </w:r>
          </w:p>
        </w:tc>
        <w:tc>
          <w:tcPr>
            <w:tcW w:w="579" w:type="dxa"/>
            <w:tcPrChange w:id="77" w:author="Joseph Jakuta" w:date="2017-04-17T16:16:00Z">
              <w:tcPr>
                <w:tcW w:w="579" w:type="dxa"/>
                <w:gridSpan w:val="2"/>
              </w:tcPr>
            </w:tcPrChange>
          </w:tcPr>
          <w:p w14:paraId="406B242D" w14:textId="77777777" w:rsidR="00721F81" w:rsidRPr="00FA552A" w:rsidRDefault="00721F81" w:rsidP="00AE2175">
            <w:pPr>
              <w:rPr>
                <w:sz w:val="16"/>
                <w:szCs w:val="16"/>
              </w:rPr>
            </w:pPr>
            <w:r>
              <w:rPr>
                <w:sz w:val="16"/>
                <w:szCs w:val="16"/>
              </w:rPr>
              <w:t>Coal</w:t>
            </w:r>
          </w:p>
        </w:tc>
        <w:tc>
          <w:tcPr>
            <w:tcW w:w="480" w:type="dxa"/>
            <w:tcPrChange w:id="78" w:author="Joseph Jakuta" w:date="2017-04-17T16:16:00Z">
              <w:tcPr>
                <w:tcW w:w="480" w:type="dxa"/>
              </w:tcPr>
            </w:tcPrChange>
          </w:tcPr>
          <w:p w14:paraId="6957999A" w14:textId="77777777" w:rsidR="00721F81" w:rsidRPr="00FA552A" w:rsidRDefault="00721F81" w:rsidP="00AE2175">
            <w:pPr>
              <w:rPr>
                <w:sz w:val="16"/>
                <w:szCs w:val="16"/>
              </w:rPr>
            </w:pPr>
            <w:r w:rsidRPr="00FA552A">
              <w:rPr>
                <w:sz w:val="16"/>
                <w:szCs w:val="16"/>
              </w:rPr>
              <w:t>VA</w:t>
            </w:r>
          </w:p>
        </w:tc>
        <w:tc>
          <w:tcPr>
            <w:tcW w:w="621" w:type="dxa"/>
            <w:tcPrChange w:id="79" w:author="Joseph Jakuta" w:date="2017-04-17T16:16:00Z">
              <w:tcPr>
                <w:tcW w:w="621" w:type="dxa"/>
                <w:gridSpan w:val="2"/>
              </w:tcPr>
            </w:tcPrChange>
          </w:tcPr>
          <w:p w14:paraId="60AC9F2E" w14:textId="77777777" w:rsidR="00721F81" w:rsidRPr="00FA552A" w:rsidRDefault="00721F81" w:rsidP="00AE2175">
            <w:pPr>
              <w:rPr>
                <w:sz w:val="16"/>
                <w:szCs w:val="16"/>
              </w:rPr>
            </w:pPr>
            <w:r w:rsidRPr="00FA552A">
              <w:rPr>
                <w:sz w:val="16"/>
                <w:szCs w:val="16"/>
              </w:rPr>
              <w:t>3797</w:t>
            </w:r>
          </w:p>
        </w:tc>
        <w:tc>
          <w:tcPr>
            <w:tcW w:w="897" w:type="dxa"/>
            <w:tcPrChange w:id="80" w:author="Joseph Jakuta" w:date="2017-04-17T16:16:00Z">
              <w:tcPr>
                <w:tcW w:w="897" w:type="dxa"/>
                <w:gridSpan w:val="2"/>
              </w:tcPr>
            </w:tcPrChange>
          </w:tcPr>
          <w:p w14:paraId="596399AD" w14:textId="77777777" w:rsidR="00721F81" w:rsidRPr="00FA552A" w:rsidRDefault="00721F81" w:rsidP="00AE2175">
            <w:pPr>
              <w:rPr>
                <w:sz w:val="16"/>
                <w:szCs w:val="16"/>
              </w:rPr>
            </w:pPr>
            <w:r w:rsidRPr="00FA552A">
              <w:rPr>
                <w:sz w:val="16"/>
                <w:szCs w:val="16"/>
              </w:rPr>
              <w:t>NewUnit1</w:t>
            </w:r>
          </w:p>
        </w:tc>
        <w:tc>
          <w:tcPr>
            <w:tcW w:w="660" w:type="dxa"/>
            <w:tcPrChange w:id="81" w:author="Joseph Jakuta" w:date="2017-04-17T16:16:00Z">
              <w:tcPr>
                <w:tcW w:w="660" w:type="dxa"/>
              </w:tcPr>
            </w:tcPrChange>
          </w:tcPr>
          <w:p w14:paraId="5D0B6640" w14:textId="77777777" w:rsidR="00721F81" w:rsidRPr="00FA552A" w:rsidRDefault="00721F81" w:rsidP="00AE2175">
            <w:pPr>
              <w:rPr>
                <w:sz w:val="16"/>
                <w:szCs w:val="16"/>
              </w:rPr>
            </w:pPr>
            <w:r w:rsidRPr="00FA552A">
              <w:rPr>
                <w:sz w:val="16"/>
                <w:szCs w:val="16"/>
              </w:rPr>
              <w:t>4,501</w:t>
            </w:r>
          </w:p>
        </w:tc>
        <w:tc>
          <w:tcPr>
            <w:tcW w:w="990" w:type="dxa"/>
            <w:tcPrChange w:id="82" w:author="Joseph Jakuta" w:date="2017-04-17T16:16:00Z">
              <w:tcPr>
                <w:tcW w:w="990" w:type="dxa"/>
                <w:gridSpan w:val="2"/>
              </w:tcPr>
            </w:tcPrChange>
          </w:tcPr>
          <w:p w14:paraId="195E8E61" w14:textId="77777777" w:rsidR="00721F81" w:rsidRPr="00FA552A" w:rsidRDefault="00721F81" w:rsidP="00AE2175">
            <w:pPr>
              <w:rPr>
                <w:sz w:val="16"/>
                <w:szCs w:val="16"/>
              </w:rPr>
            </w:pPr>
            <w:r w:rsidRPr="00FA552A">
              <w:rPr>
                <w:sz w:val="16"/>
                <w:szCs w:val="16"/>
              </w:rPr>
              <w:t>2</w:t>
            </w:r>
          </w:p>
        </w:tc>
        <w:tc>
          <w:tcPr>
            <w:tcW w:w="1140" w:type="dxa"/>
            <w:tcPrChange w:id="83" w:author="Joseph Jakuta" w:date="2017-04-17T16:16:00Z">
              <w:tcPr>
                <w:tcW w:w="1140" w:type="dxa"/>
                <w:gridSpan w:val="3"/>
              </w:tcPr>
            </w:tcPrChange>
          </w:tcPr>
          <w:p w14:paraId="5B88CCA5" w14:textId="77777777" w:rsidR="00721F81" w:rsidRPr="00FA552A" w:rsidRDefault="00721F81" w:rsidP="00AE2175">
            <w:pPr>
              <w:rPr>
                <w:sz w:val="16"/>
                <w:szCs w:val="16"/>
              </w:rPr>
            </w:pPr>
            <w:r w:rsidRPr="00FA552A">
              <w:rPr>
                <w:sz w:val="16"/>
                <w:szCs w:val="16"/>
              </w:rPr>
              <w:t>Y</w:t>
            </w:r>
          </w:p>
        </w:tc>
        <w:tc>
          <w:tcPr>
            <w:tcW w:w="1080" w:type="dxa"/>
            <w:tcPrChange w:id="84" w:author="Joseph Jakuta" w:date="2017-04-17T16:16:00Z">
              <w:tcPr>
                <w:tcW w:w="1080" w:type="dxa"/>
                <w:gridSpan w:val="2"/>
              </w:tcPr>
            </w:tcPrChange>
          </w:tcPr>
          <w:p w14:paraId="2A1FB2A1" w14:textId="77777777" w:rsidR="00721F81" w:rsidRPr="00FA552A" w:rsidRDefault="00721F81" w:rsidP="00AE2175">
            <w:pPr>
              <w:rPr>
                <w:sz w:val="16"/>
                <w:szCs w:val="16"/>
              </w:rPr>
            </w:pPr>
            <w:r w:rsidRPr="00FA552A">
              <w:rPr>
                <w:sz w:val="16"/>
                <w:szCs w:val="16"/>
              </w:rPr>
              <w:t>N</w:t>
            </w:r>
          </w:p>
        </w:tc>
        <w:tc>
          <w:tcPr>
            <w:tcW w:w="944" w:type="dxa"/>
            <w:tcPrChange w:id="85" w:author="Joseph Jakuta" w:date="2017-04-17T16:16:00Z">
              <w:tcPr>
                <w:tcW w:w="944" w:type="dxa"/>
                <w:gridSpan w:val="2"/>
              </w:tcPr>
            </w:tcPrChange>
          </w:tcPr>
          <w:p w14:paraId="1D14986B" w14:textId="77777777" w:rsidR="00721F81" w:rsidRPr="00FA552A" w:rsidRDefault="00721F81" w:rsidP="00AE2175">
            <w:pPr>
              <w:rPr>
                <w:ins w:id="86" w:author="Joseph Jakuta" w:date="2017-04-17T16:16:00Z"/>
                <w:sz w:val="16"/>
                <w:szCs w:val="16"/>
              </w:rPr>
            </w:pPr>
            <w:ins w:id="87" w:author="Joseph Jakuta" w:date="2017-04-17T16:16:00Z">
              <w:r>
                <w:rPr>
                  <w:sz w:val="16"/>
                  <w:szCs w:val="16"/>
                </w:rPr>
                <w:t>N</w:t>
              </w:r>
            </w:ins>
          </w:p>
        </w:tc>
        <w:tc>
          <w:tcPr>
            <w:tcW w:w="944" w:type="dxa"/>
            <w:tcPrChange w:id="88" w:author="Joseph Jakuta" w:date="2017-04-17T16:16:00Z">
              <w:tcPr>
                <w:tcW w:w="944" w:type="dxa"/>
                <w:gridSpan w:val="2"/>
              </w:tcPr>
            </w:tcPrChange>
          </w:tcPr>
          <w:p w14:paraId="3A27F0C0" w14:textId="77777777" w:rsidR="00721F81" w:rsidRPr="00FA552A" w:rsidRDefault="00721F81" w:rsidP="00AE2175">
            <w:pPr>
              <w:rPr>
                <w:sz w:val="16"/>
                <w:szCs w:val="16"/>
              </w:rPr>
            </w:pPr>
            <w:r w:rsidRPr="00FA552A">
              <w:rPr>
                <w:sz w:val="16"/>
                <w:szCs w:val="16"/>
              </w:rPr>
              <w:t>11,760</w:t>
            </w:r>
          </w:p>
        </w:tc>
        <w:tc>
          <w:tcPr>
            <w:tcW w:w="944" w:type="dxa"/>
            <w:tcPrChange w:id="89" w:author="Joseph Jakuta" w:date="2017-04-17T16:16:00Z">
              <w:tcPr>
                <w:tcW w:w="944" w:type="dxa"/>
                <w:gridSpan w:val="2"/>
              </w:tcPr>
            </w:tcPrChange>
          </w:tcPr>
          <w:p w14:paraId="294BD237" w14:textId="77777777" w:rsidR="00721F81" w:rsidRPr="00FA552A" w:rsidRDefault="00721F81" w:rsidP="00AE2175">
            <w:pPr>
              <w:rPr>
                <w:sz w:val="16"/>
                <w:szCs w:val="16"/>
              </w:rPr>
            </w:pPr>
            <w:r w:rsidRPr="00FA552A">
              <w:rPr>
                <w:sz w:val="16"/>
                <w:szCs w:val="16"/>
              </w:rPr>
              <w:t>1,200</w:t>
            </w:r>
          </w:p>
        </w:tc>
        <w:tc>
          <w:tcPr>
            <w:tcW w:w="810" w:type="dxa"/>
            <w:tcPrChange w:id="90" w:author="Joseph Jakuta" w:date="2017-04-17T16:16:00Z">
              <w:tcPr>
                <w:tcW w:w="810" w:type="dxa"/>
                <w:gridSpan w:val="2"/>
              </w:tcPr>
            </w:tcPrChange>
          </w:tcPr>
          <w:p w14:paraId="5CCC4100" w14:textId="77777777" w:rsidR="00721F81" w:rsidRPr="00FA552A" w:rsidRDefault="00721F81" w:rsidP="00AE2175">
            <w:pPr>
              <w:rPr>
                <w:sz w:val="16"/>
                <w:szCs w:val="16"/>
              </w:rPr>
            </w:pPr>
            <w:r>
              <w:rPr>
                <w:sz w:val="16"/>
                <w:szCs w:val="16"/>
              </w:rPr>
              <w:t>2</w:t>
            </w:r>
          </w:p>
        </w:tc>
        <w:tc>
          <w:tcPr>
            <w:tcW w:w="810" w:type="dxa"/>
            <w:tcPrChange w:id="91" w:author="Joseph Jakuta" w:date="2017-04-17T16:16:00Z">
              <w:tcPr>
                <w:tcW w:w="810" w:type="dxa"/>
                <w:gridSpan w:val="2"/>
              </w:tcPr>
            </w:tcPrChange>
          </w:tcPr>
          <w:p w14:paraId="22E67F9C" w14:textId="77777777" w:rsidR="00721F81" w:rsidRPr="00FA552A" w:rsidRDefault="00721F81" w:rsidP="00AE2175">
            <w:pPr>
              <w:rPr>
                <w:sz w:val="16"/>
                <w:szCs w:val="16"/>
              </w:rPr>
            </w:pPr>
            <w:r w:rsidRPr="00FA552A">
              <w:rPr>
                <w:sz w:val="16"/>
                <w:szCs w:val="16"/>
              </w:rPr>
              <w:t>600</w:t>
            </w:r>
          </w:p>
        </w:tc>
        <w:tc>
          <w:tcPr>
            <w:tcW w:w="810" w:type="dxa"/>
            <w:tcPrChange w:id="92" w:author="Joseph Jakuta" w:date="2017-04-17T16:16:00Z">
              <w:tcPr>
                <w:tcW w:w="810" w:type="dxa"/>
                <w:gridSpan w:val="2"/>
              </w:tcPr>
            </w:tcPrChange>
          </w:tcPr>
          <w:p w14:paraId="7FBA38A5" w14:textId="77777777" w:rsidR="00721F81" w:rsidRPr="00FA552A" w:rsidRDefault="00721F81" w:rsidP="00AE2175">
            <w:pPr>
              <w:rPr>
                <w:sz w:val="16"/>
                <w:szCs w:val="16"/>
              </w:rPr>
            </w:pPr>
            <w:r w:rsidRPr="00FA552A">
              <w:rPr>
                <w:sz w:val="16"/>
                <w:szCs w:val="16"/>
              </w:rPr>
              <w:t>5,880</w:t>
            </w:r>
          </w:p>
        </w:tc>
        <w:tc>
          <w:tcPr>
            <w:tcW w:w="900" w:type="dxa"/>
            <w:tcPrChange w:id="93" w:author="Joseph Jakuta" w:date="2017-04-17T16:16:00Z">
              <w:tcPr>
                <w:tcW w:w="900" w:type="dxa"/>
                <w:gridSpan w:val="3"/>
              </w:tcPr>
            </w:tcPrChange>
          </w:tcPr>
          <w:p w14:paraId="261BFBE4" w14:textId="77777777" w:rsidR="00721F81" w:rsidRPr="00FA552A" w:rsidRDefault="00721F81" w:rsidP="00AE2175">
            <w:pPr>
              <w:rPr>
                <w:sz w:val="16"/>
                <w:szCs w:val="16"/>
              </w:rPr>
            </w:pPr>
          </w:p>
        </w:tc>
        <w:tc>
          <w:tcPr>
            <w:tcW w:w="733" w:type="dxa"/>
            <w:tcPrChange w:id="94" w:author="Joseph Jakuta" w:date="2017-04-17T16:16:00Z">
              <w:tcPr>
                <w:tcW w:w="733" w:type="dxa"/>
                <w:gridSpan w:val="2"/>
              </w:tcPr>
            </w:tcPrChange>
          </w:tcPr>
          <w:p w14:paraId="1A9B2DAD" w14:textId="77777777" w:rsidR="00721F81" w:rsidRPr="00FA552A" w:rsidRDefault="00721F81" w:rsidP="00AE2175">
            <w:pPr>
              <w:rPr>
                <w:sz w:val="16"/>
                <w:szCs w:val="16"/>
              </w:rPr>
            </w:pPr>
          </w:p>
        </w:tc>
        <w:tc>
          <w:tcPr>
            <w:tcW w:w="632" w:type="dxa"/>
            <w:tcPrChange w:id="95" w:author="Joseph Jakuta" w:date="2017-04-17T16:16:00Z">
              <w:tcPr>
                <w:tcW w:w="632" w:type="dxa"/>
                <w:gridSpan w:val="2"/>
              </w:tcPr>
            </w:tcPrChange>
          </w:tcPr>
          <w:p w14:paraId="4E340323" w14:textId="77777777" w:rsidR="00721F81" w:rsidRPr="00FA552A" w:rsidRDefault="00721F81" w:rsidP="00AE2175">
            <w:pPr>
              <w:rPr>
                <w:sz w:val="16"/>
                <w:szCs w:val="16"/>
              </w:rPr>
            </w:pPr>
          </w:p>
        </w:tc>
        <w:tc>
          <w:tcPr>
            <w:tcW w:w="716" w:type="dxa"/>
            <w:tcPrChange w:id="96" w:author="Joseph Jakuta" w:date="2017-04-17T16:16:00Z">
              <w:tcPr>
                <w:tcW w:w="716" w:type="dxa"/>
                <w:gridSpan w:val="2"/>
              </w:tcPr>
            </w:tcPrChange>
          </w:tcPr>
          <w:p w14:paraId="3C6945E2" w14:textId="77777777" w:rsidR="00721F81" w:rsidRPr="00FA552A" w:rsidRDefault="00721F81" w:rsidP="00AE2175">
            <w:pPr>
              <w:rPr>
                <w:sz w:val="16"/>
                <w:szCs w:val="16"/>
              </w:rPr>
            </w:pPr>
            <w:r w:rsidRPr="00FA552A">
              <w:rPr>
                <w:sz w:val="16"/>
                <w:szCs w:val="16"/>
              </w:rPr>
              <w:t>588</w:t>
            </w:r>
          </w:p>
        </w:tc>
        <w:tc>
          <w:tcPr>
            <w:tcW w:w="709" w:type="dxa"/>
            <w:tcPrChange w:id="97" w:author="Joseph Jakuta" w:date="2017-04-17T16:16:00Z">
              <w:tcPr>
                <w:tcW w:w="709" w:type="dxa"/>
                <w:gridSpan w:val="2"/>
              </w:tcPr>
            </w:tcPrChange>
          </w:tcPr>
          <w:p w14:paraId="2DAAC5B8" w14:textId="77777777" w:rsidR="00721F81" w:rsidRPr="00FA552A" w:rsidRDefault="00721F81" w:rsidP="00AE2175">
            <w:pPr>
              <w:rPr>
                <w:sz w:val="16"/>
                <w:szCs w:val="16"/>
              </w:rPr>
            </w:pPr>
            <w:r w:rsidRPr="00FA552A">
              <w:rPr>
                <w:sz w:val="16"/>
                <w:szCs w:val="16"/>
              </w:rPr>
              <w:t>0.1</w:t>
            </w:r>
          </w:p>
        </w:tc>
        <w:tc>
          <w:tcPr>
            <w:tcW w:w="651" w:type="dxa"/>
            <w:tcPrChange w:id="98" w:author="Joseph Jakuta" w:date="2017-04-17T16:16:00Z">
              <w:tcPr>
                <w:tcW w:w="651" w:type="dxa"/>
                <w:gridSpan w:val="2"/>
              </w:tcPr>
            </w:tcPrChange>
          </w:tcPr>
          <w:p w14:paraId="0B6FFCCA" w14:textId="77777777" w:rsidR="00721F81" w:rsidRPr="00FA552A" w:rsidRDefault="00721F81" w:rsidP="00AE2175">
            <w:pPr>
              <w:rPr>
                <w:sz w:val="16"/>
                <w:szCs w:val="16"/>
              </w:rPr>
            </w:pPr>
          </w:p>
        </w:tc>
        <w:tc>
          <w:tcPr>
            <w:tcW w:w="632" w:type="dxa"/>
            <w:tcPrChange w:id="99" w:author="Joseph Jakuta" w:date="2017-04-17T16:16:00Z">
              <w:tcPr>
                <w:tcW w:w="632" w:type="dxa"/>
              </w:tcPr>
            </w:tcPrChange>
          </w:tcPr>
          <w:p w14:paraId="624175CC" w14:textId="77777777" w:rsidR="00721F81" w:rsidRPr="00FA552A" w:rsidRDefault="00721F81" w:rsidP="00AE2175">
            <w:pPr>
              <w:rPr>
                <w:sz w:val="16"/>
                <w:szCs w:val="16"/>
              </w:rPr>
            </w:pPr>
          </w:p>
        </w:tc>
        <w:tc>
          <w:tcPr>
            <w:tcW w:w="661" w:type="dxa"/>
            <w:tcPrChange w:id="100" w:author="Joseph Jakuta" w:date="2017-04-17T16:16:00Z">
              <w:tcPr>
                <w:tcW w:w="661" w:type="dxa"/>
                <w:gridSpan w:val="2"/>
              </w:tcPr>
            </w:tcPrChange>
          </w:tcPr>
          <w:p w14:paraId="0450F798" w14:textId="77777777" w:rsidR="00721F81" w:rsidRPr="00FA552A" w:rsidRDefault="00721F81" w:rsidP="00AE2175">
            <w:pPr>
              <w:rPr>
                <w:sz w:val="16"/>
                <w:szCs w:val="16"/>
              </w:rPr>
            </w:pPr>
            <w:r w:rsidRPr="00FA552A">
              <w:rPr>
                <w:sz w:val="16"/>
                <w:szCs w:val="16"/>
              </w:rPr>
              <w:t>0.06</w:t>
            </w:r>
          </w:p>
        </w:tc>
        <w:tc>
          <w:tcPr>
            <w:tcW w:w="691" w:type="dxa"/>
            <w:tcPrChange w:id="101" w:author="Joseph Jakuta" w:date="2017-04-17T16:16:00Z">
              <w:tcPr>
                <w:tcW w:w="691" w:type="dxa"/>
                <w:gridSpan w:val="2"/>
              </w:tcPr>
            </w:tcPrChange>
          </w:tcPr>
          <w:p w14:paraId="31372596" w14:textId="77777777" w:rsidR="00721F81" w:rsidRPr="00FA552A" w:rsidRDefault="00721F81" w:rsidP="00AE2175">
            <w:pPr>
              <w:rPr>
                <w:sz w:val="16"/>
                <w:szCs w:val="16"/>
              </w:rPr>
            </w:pPr>
            <w:r w:rsidRPr="00FA552A">
              <w:rPr>
                <w:sz w:val="16"/>
                <w:szCs w:val="16"/>
              </w:rPr>
              <w:t>352.8</w:t>
            </w:r>
          </w:p>
        </w:tc>
        <w:tc>
          <w:tcPr>
            <w:tcW w:w="846" w:type="dxa"/>
            <w:tcPrChange w:id="102" w:author="Joseph Jakuta" w:date="2017-04-17T16:16:00Z">
              <w:tcPr>
                <w:tcW w:w="846" w:type="dxa"/>
              </w:tcPr>
            </w:tcPrChange>
          </w:tcPr>
          <w:p w14:paraId="2BA9BB24" w14:textId="77777777" w:rsidR="00721F81" w:rsidRPr="00FA552A" w:rsidRDefault="00721F81" w:rsidP="00AE2175">
            <w:pPr>
              <w:rPr>
                <w:sz w:val="16"/>
                <w:szCs w:val="16"/>
              </w:rPr>
            </w:pPr>
          </w:p>
        </w:tc>
        <w:tc>
          <w:tcPr>
            <w:tcW w:w="669" w:type="dxa"/>
            <w:tcPrChange w:id="103" w:author="Joseph Jakuta" w:date="2017-04-17T16:16:00Z">
              <w:tcPr>
                <w:tcW w:w="669" w:type="dxa"/>
              </w:tcPr>
            </w:tcPrChange>
          </w:tcPr>
          <w:p w14:paraId="297D3124" w14:textId="77777777" w:rsidR="00721F81" w:rsidRPr="00FA552A" w:rsidRDefault="00721F81" w:rsidP="00AE2175">
            <w:pPr>
              <w:rPr>
                <w:sz w:val="16"/>
                <w:szCs w:val="16"/>
              </w:rPr>
            </w:pPr>
          </w:p>
        </w:tc>
      </w:tr>
      <w:tr w:rsidR="00721F81" w14:paraId="2D909820" w14:textId="77777777" w:rsidTr="00721F81">
        <w:tblPrEx>
          <w:tblW w:w="20269" w:type="dxa"/>
          <w:tblInd w:w="-702" w:type="dxa"/>
          <w:tblLayout w:type="fixed"/>
          <w:tblPrExChange w:id="104" w:author="Joseph Jakuta" w:date="2017-04-17T16:16:00Z">
            <w:tblPrEx>
              <w:tblW w:w="19325" w:type="dxa"/>
              <w:tblInd w:w="-702" w:type="dxa"/>
              <w:tblLayout w:type="fixed"/>
            </w:tblPrEx>
          </w:tblPrExChange>
        </w:tblPrEx>
        <w:trPr>
          <w:trPrChange w:id="105" w:author="Joseph Jakuta" w:date="2017-04-17T16:16:00Z">
            <w:trPr>
              <w:gridBefore w:val="4"/>
            </w:trPr>
          </w:trPrChange>
        </w:trPr>
        <w:tc>
          <w:tcPr>
            <w:tcW w:w="720" w:type="dxa"/>
            <w:tcPrChange w:id="106" w:author="Joseph Jakuta" w:date="2017-04-17T16:16:00Z">
              <w:tcPr>
                <w:tcW w:w="720" w:type="dxa"/>
                <w:gridSpan w:val="2"/>
              </w:tcPr>
            </w:tcPrChange>
          </w:tcPr>
          <w:p w14:paraId="332CE2AF" w14:textId="77777777" w:rsidR="00721F81" w:rsidRPr="00FA552A" w:rsidRDefault="00721F81" w:rsidP="00AE2175">
            <w:pPr>
              <w:rPr>
                <w:sz w:val="16"/>
                <w:szCs w:val="16"/>
              </w:rPr>
            </w:pPr>
          </w:p>
        </w:tc>
        <w:tc>
          <w:tcPr>
            <w:tcW w:w="579" w:type="dxa"/>
            <w:tcPrChange w:id="107" w:author="Joseph Jakuta" w:date="2017-04-17T16:16:00Z">
              <w:tcPr>
                <w:tcW w:w="579" w:type="dxa"/>
                <w:gridSpan w:val="2"/>
              </w:tcPr>
            </w:tcPrChange>
          </w:tcPr>
          <w:p w14:paraId="5C0131E8" w14:textId="77777777" w:rsidR="00721F81" w:rsidRPr="00FA552A" w:rsidRDefault="00721F81" w:rsidP="00AE2175">
            <w:pPr>
              <w:rPr>
                <w:sz w:val="16"/>
                <w:szCs w:val="16"/>
              </w:rPr>
            </w:pPr>
          </w:p>
        </w:tc>
        <w:tc>
          <w:tcPr>
            <w:tcW w:w="480" w:type="dxa"/>
            <w:tcPrChange w:id="108" w:author="Joseph Jakuta" w:date="2017-04-17T16:16:00Z">
              <w:tcPr>
                <w:tcW w:w="480" w:type="dxa"/>
              </w:tcPr>
            </w:tcPrChange>
          </w:tcPr>
          <w:p w14:paraId="34E4856C" w14:textId="77777777" w:rsidR="00721F81" w:rsidRPr="00FA552A" w:rsidRDefault="00721F81" w:rsidP="00AE2175">
            <w:pPr>
              <w:rPr>
                <w:sz w:val="16"/>
                <w:szCs w:val="16"/>
              </w:rPr>
            </w:pPr>
            <w:r w:rsidRPr="00FA552A">
              <w:rPr>
                <w:sz w:val="16"/>
                <w:szCs w:val="16"/>
              </w:rPr>
              <w:t>…</w:t>
            </w:r>
          </w:p>
        </w:tc>
        <w:tc>
          <w:tcPr>
            <w:tcW w:w="621" w:type="dxa"/>
            <w:tcPrChange w:id="109" w:author="Joseph Jakuta" w:date="2017-04-17T16:16:00Z">
              <w:tcPr>
                <w:tcW w:w="621" w:type="dxa"/>
                <w:gridSpan w:val="2"/>
              </w:tcPr>
            </w:tcPrChange>
          </w:tcPr>
          <w:p w14:paraId="3DDF488A" w14:textId="77777777" w:rsidR="00721F81" w:rsidRPr="00FA552A" w:rsidRDefault="00721F81" w:rsidP="00AE2175">
            <w:pPr>
              <w:rPr>
                <w:sz w:val="16"/>
                <w:szCs w:val="16"/>
              </w:rPr>
            </w:pPr>
          </w:p>
        </w:tc>
        <w:tc>
          <w:tcPr>
            <w:tcW w:w="897" w:type="dxa"/>
            <w:tcPrChange w:id="110" w:author="Joseph Jakuta" w:date="2017-04-17T16:16:00Z">
              <w:tcPr>
                <w:tcW w:w="897" w:type="dxa"/>
                <w:gridSpan w:val="2"/>
              </w:tcPr>
            </w:tcPrChange>
          </w:tcPr>
          <w:p w14:paraId="39EEBAD6" w14:textId="77777777" w:rsidR="00721F81" w:rsidRPr="00FA552A" w:rsidRDefault="00721F81" w:rsidP="00AE2175">
            <w:pPr>
              <w:rPr>
                <w:sz w:val="16"/>
                <w:szCs w:val="16"/>
              </w:rPr>
            </w:pPr>
          </w:p>
        </w:tc>
        <w:tc>
          <w:tcPr>
            <w:tcW w:w="660" w:type="dxa"/>
            <w:tcPrChange w:id="111" w:author="Joseph Jakuta" w:date="2017-04-17T16:16:00Z">
              <w:tcPr>
                <w:tcW w:w="660" w:type="dxa"/>
              </w:tcPr>
            </w:tcPrChange>
          </w:tcPr>
          <w:p w14:paraId="16828261" w14:textId="77777777" w:rsidR="00721F81" w:rsidRPr="00FA552A" w:rsidRDefault="00721F81" w:rsidP="00AE2175">
            <w:pPr>
              <w:rPr>
                <w:sz w:val="16"/>
                <w:szCs w:val="16"/>
              </w:rPr>
            </w:pPr>
          </w:p>
        </w:tc>
        <w:tc>
          <w:tcPr>
            <w:tcW w:w="990" w:type="dxa"/>
            <w:tcPrChange w:id="112" w:author="Joseph Jakuta" w:date="2017-04-17T16:16:00Z">
              <w:tcPr>
                <w:tcW w:w="990" w:type="dxa"/>
                <w:gridSpan w:val="2"/>
              </w:tcPr>
            </w:tcPrChange>
          </w:tcPr>
          <w:p w14:paraId="27D08687" w14:textId="77777777" w:rsidR="00721F81" w:rsidRPr="00FA552A" w:rsidRDefault="00721F81" w:rsidP="00AE2175">
            <w:pPr>
              <w:rPr>
                <w:sz w:val="16"/>
                <w:szCs w:val="16"/>
              </w:rPr>
            </w:pPr>
          </w:p>
        </w:tc>
        <w:tc>
          <w:tcPr>
            <w:tcW w:w="1140" w:type="dxa"/>
            <w:tcPrChange w:id="113" w:author="Joseph Jakuta" w:date="2017-04-17T16:16:00Z">
              <w:tcPr>
                <w:tcW w:w="1140" w:type="dxa"/>
                <w:gridSpan w:val="3"/>
              </w:tcPr>
            </w:tcPrChange>
          </w:tcPr>
          <w:p w14:paraId="05C5A0DE" w14:textId="77777777" w:rsidR="00721F81" w:rsidRPr="00FA552A" w:rsidRDefault="00721F81" w:rsidP="00AE2175">
            <w:pPr>
              <w:rPr>
                <w:sz w:val="16"/>
                <w:szCs w:val="16"/>
              </w:rPr>
            </w:pPr>
          </w:p>
        </w:tc>
        <w:tc>
          <w:tcPr>
            <w:tcW w:w="1080" w:type="dxa"/>
            <w:tcPrChange w:id="114" w:author="Joseph Jakuta" w:date="2017-04-17T16:16:00Z">
              <w:tcPr>
                <w:tcW w:w="1080" w:type="dxa"/>
                <w:gridSpan w:val="2"/>
              </w:tcPr>
            </w:tcPrChange>
          </w:tcPr>
          <w:p w14:paraId="09B9247E" w14:textId="77777777" w:rsidR="00721F81" w:rsidRPr="00FA552A" w:rsidRDefault="00721F81" w:rsidP="00AE2175">
            <w:pPr>
              <w:rPr>
                <w:sz w:val="16"/>
                <w:szCs w:val="16"/>
              </w:rPr>
            </w:pPr>
          </w:p>
        </w:tc>
        <w:tc>
          <w:tcPr>
            <w:tcW w:w="944" w:type="dxa"/>
            <w:tcPrChange w:id="115" w:author="Joseph Jakuta" w:date="2017-04-17T16:16:00Z">
              <w:tcPr>
                <w:tcW w:w="944" w:type="dxa"/>
                <w:gridSpan w:val="2"/>
              </w:tcPr>
            </w:tcPrChange>
          </w:tcPr>
          <w:p w14:paraId="1EB99FF6" w14:textId="77777777" w:rsidR="00721F81" w:rsidRPr="00FA552A" w:rsidRDefault="00721F81" w:rsidP="00AE2175">
            <w:pPr>
              <w:rPr>
                <w:ins w:id="116" w:author="Joseph Jakuta" w:date="2017-04-17T16:16:00Z"/>
                <w:sz w:val="16"/>
                <w:szCs w:val="16"/>
              </w:rPr>
            </w:pPr>
          </w:p>
        </w:tc>
        <w:tc>
          <w:tcPr>
            <w:tcW w:w="944" w:type="dxa"/>
            <w:tcPrChange w:id="117" w:author="Joseph Jakuta" w:date="2017-04-17T16:16:00Z">
              <w:tcPr>
                <w:tcW w:w="944" w:type="dxa"/>
                <w:gridSpan w:val="2"/>
              </w:tcPr>
            </w:tcPrChange>
          </w:tcPr>
          <w:p w14:paraId="523A5DF5" w14:textId="77777777" w:rsidR="00721F81" w:rsidRPr="00FA552A" w:rsidRDefault="00721F81" w:rsidP="00AE2175">
            <w:pPr>
              <w:rPr>
                <w:sz w:val="16"/>
                <w:szCs w:val="16"/>
              </w:rPr>
            </w:pPr>
          </w:p>
        </w:tc>
        <w:tc>
          <w:tcPr>
            <w:tcW w:w="944" w:type="dxa"/>
            <w:tcPrChange w:id="118" w:author="Joseph Jakuta" w:date="2017-04-17T16:16:00Z">
              <w:tcPr>
                <w:tcW w:w="944" w:type="dxa"/>
                <w:gridSpan w:val="2"/>
              </w:tcPr>
            </w:tcPrChange>
          </w:tcPr>
          <w:p w14:paraId="243365AF" w14:textId="77777777" w:rsidR="00721F81" w:rsidRPr="00FA552A" w:rsidRDefault="00721F81" w:rsidP="00AE2175">
            <w:pPr>
              <w:rPr>
                <w:sz w:val="16"/>
                <w:szCs w:val="16"/>
              </w:rPr>
            </w:pPr>
          </w:p>
        </w:tc>
        <w:tc>
          <w:tcPr>
            <w:tcW w:w="810" w:type="dxa"/>
            <w:tcPrChange w:id="119" w:author="Joseph Jakuta" w:date="2017-04-17T16:16:00Z">
              <w:tcPr>
                <w:tcW w:w="810" w:type="dxa"/>
                <w:gridSpan w:val="2"/>
              </w:tcPr>
            </w:tcPrChange>
          </w:tcPr>
          <w:p w14:paraId="62D0B0B5" w14:textId="77777777" w:rsidR="00721F81" w:rsidRPr="00FA552A" w:rsidRDefault="00721F81" w:rsidP="00AE2175">
            <w:pPr>
              <w:rPr>
                <w:sz w:val="16"/>
                <w:szCs w:val="16"/>
              </w:rPr>
            </w:pPr>
          </w:p>
        </w:tc>
        <w:tc>
          <w:tcPr>
            <w:tcW w:w="810" w:type="dxa"/>
            <w:tcPrChange w:id="120" w:author="Joseph Jakuta" w:date="2017-04-17T16:16:00Z">
              <w:tcPr>
                <w:tcW w:w="810" w:type="dxa"/>
                <w:gridSpan w:val="2"/>
              </w:tcPr>
            </w:tcPrChange>
          </w:tcPr>
          <w:p w14:paraId="7B17EA30" w14:textId="77777777" w:rsidR="00721F81" w:rsidRPr="00FA552A" w:rsidRDefault="00721F81" w:rsidP="00AE2175">
            <w:pPr>
              <w:rPr>
                <w:sz w:val="16"/>
                <w:szCs w:val="16"/>
              </w:rPr>
            </w:pPr>
          </w:p>
        </w:tc>
        <w:tc>
          <w:tcPr>
            <w:tcW w:w="810" w:type="dxa"/>
            <w:tcPrChange w:id="121" w:author="Joseph Jakuta" w:date="2017-04-17T16:16:00Z">
              <w:tcPr>
                <w:tcW w:w="810" w:type="dxa"/>
                <w:gridSpan w:val="2"/>
              </w:tcPr>
            </w:tcPrChange>
          </w:tcPr>
          <w:p w14:paraId="5F803CDB" w14:textId="77777777" w:rsidR="00721F81" w:rsidRPr="00FA552A" w:rsidRDefault="00721F81" w:rsidP="00AE2175">
            <w:pPr>
              <w:rPr>
                <w:sz w:val="16"/>
                <w:szCs w:val="16"/>
              </w:rPr>
            </w:pPr>
          </w:p>
        </w:tc>
        <w:tc>
          <w:tcPr>
            <w:tcW w:w="900" w:type="dxa"/>
            <w:tcPrChange w:id="122" w:author="Joseph Jakuta" w:date="2017-04-17T16:16:00Z">
              <w:tcPr>
                <w:tcW w:w="900" w:type="dxa"/>
                <w:gridSpan w:val="3"/>
              </w:tcPr>
            </w:tcPrChange>
          </w:tcPr>
          <w:p w14:paraId="55AB7C7E" w14:textId="77777777" w:rsidR="00721F81" w:rsidRPr="00FA552A" w:rsidRDefault="00721F81" w:rsidP="00AE2175">
            <w:pPr>
              <w:rPr>
                <w:sz w:val="16"/>
                <w:szCs w:val="16"/>
              </w:rPr>
            </w:pPr>
          </w:p>
        </w:tc>
        <w:tc>
          <w:tcPr>
            <w:tcW w:w="733" w:type="dxa"/>
            <w:tcPrChange w:id="123" w:author="Joseph Jakuta" w:date="2017-04-17T16:16:00Z">
              <w:tcPr>
                <w:tcW w:w="733" w:type="dxa"/>
                <w:gridSpan w:val="2"/>
              </w:tcPr>
            </w:tcPrChange>
          </w:tcPr>
          <w:p w14:paraId="2ED3CCEF" w14:textId="77777777" w:rsidR="00721F81" w:rsidRPr="00FA552A" w:rsidRDefault="00721F81" w:rsidP="00AE2175">
            <w:pPr>
              <w:rPr>
                <w:sz w:val="16"/>
                <w:szCs w:val="16"/>
              </w:rPr>
            </w:pPr>
          </w:p>
        </w:tc>
        <w:tc>
          <w:tcPr>
            <w:tcW w:w="632" w:type="dxa"/>
            <w:tcPrChange w:id="124" w:author="Joseph Jakuta" w:date="2017-04-17T16:16:00Z">
              <w:tcPr>
                <w:tcW w:w="632" w:type="dxa"/>
                <w:gridSpan w:val="2"/>
              </w:tcPr>
            </w:tcPrChange>
          </w:tcPr>
          <w:p w14:paraId="0E69BA87" w14:textId="77777777" w:rsidR="00721F81" w:rsidRPr="00FA552A" w:rsidRDefault="00721F81" w:rsidP="00AE2175">
            <w:pPr>
              <w:rPr>
                <w:sz w:val="16"/>
                <w:szCs w:val="16"/>
              </w:rPr>
            </w:pPr>
          </w:p>
        </w:tc>
        <w:tc>
          <w:tcPr>
            <w:tcW w:w="716" w:type="dxa"/>
            <w:tcPrChange w:id="125" w:author="Joseph Jakuta" w:date="2017-04-17T16:16:00Z">
              <w:tcPr>
                <w:tcW w:w="716" w:type="dxa"/>
                <w:gridSpan w:val="2"/>
              </w:tcPr>
            </w:tcPrChange>
          </w:tcPr>
          <w:p w14:paraId="09258E62" w14:textId="77777777" w:rsidR="00721F81" w:rsidRPr="00FA552A" w:rsidRDefault="00721F81" w:rsidP="00AE2175">
            <w:pPr>
              <w:rPr>
                <w:sz w:val="16"/>
                <w:szCs w:val="16"/>
              </w:rPr>
            </w:pPr>
          </w:p>
        </w:tc>
        <w:tc>
          <w:tcPr>
            <w:tcW w:w="709" w:type="dxa"/>
            <w:tcPrChange w:id="126" w:author="Joseph Jakuta" w:date="2017-04-17T16:16:00Z">
              <w:tcPr>
                <w:tcW w:w="709" w:type="dxa"/>
                <w:gridSpan w:val="2"/>
              </w:tcPr>
            </w:tcPrChange>
          </w:tcPr>
          <w:p w14:paraId="00D40811" w14:textId="77777777" w:rsidR="00721F81" w:rsidRPr="00FA552A" w:rsidRDefault="00721F81" w:rsidP="00AE2175">
            <w:pPr>
              <w:rPr>
                <w:sz w:val="16"/>
                <w:szCs w:val="16"/>
              </w:rPr>
            </w:pPr>
          </w:p>
        </w:tc>
        <w:tc>
          <w:tcPr>
            <w:tcW w:w="651" w:type="dxa"/>
            <w:tcPrChange w:id="127" w:author="Joseph Jakuta" w:date="2017-04-17T16:16:00Z">
              <w:tcPr>
                <w:tcW w:w="651" w:type="dxa"/>
                <w:gridSpan w:val="2"/>
              </w:tcPr>
            </w:tcPrChange>
          </w:tcPr>
          <w:p w14:paraId="61462C12" w14:textId="77777777" w:rsidR="00721F81" w:rsidRPr="00FA552A" w:rsidRDefault="00721F81" w:rsidP="00AE2175">
            <w:pPr>
              <w:rPr>
                <w:sz w:val="16"/>
                <w:szCs w:val="16"/>
              </w:rPr>
            </w:pPr>
          </w:p>
        </w:tc>
        <w:tc>
          <w:tcPr>
            <w:tcW w:w="632" w:type="dxa"/>
            <w:tcPrChange w:id="128" w:author="Joseph Jakuta" w:date="2017-04-17T16:16:00Z">
              <w:tcPr>
                <w:tcW w:w="632" w:type="dxa"/>
              </w:tcPr>
            </w:tcPrChange>
          </w:tcPr>
          <w:p w14:paraId="5C159BB6" w14:textId="77777777" w:rsidR="00721F81" w:rsidRPr="00FA552A" w:rsidRDefault="00721F81" w:rsidP="00AE2175">
            <w:pPr>
              <w:rPr>
                <w:sz w:val="16"/>
                <w:szCs w:val="16"/>
              </w:rPr>
            </w:pPr>
          </w:p>
        </w:tc>
        <w:tc>
          <w:tcPr>
            <w:tcW w:w="661" w:type="dxa"/>
            <w:tcPrChange w:id="129" w:author="Joseph Jakuta" w:date="2017-04-17T16:16:00Z">
              <w:tcPr>
                <w:tcW w:w="661" w:type="dxa"/>
                <w:gridSpan w:val="2"/>
              </w:tcPr>
            </w:tcPrChange>
          </w:tcPr>
          <w:p w14:paraId="44036D02" w14:textId="77777777" w:rsidR="00721F81" w:rsidRPr="00FA552A" w:rsidRDefault="00721F81" w:rsidP="00AE2175">
            <w:pPr>
              <w:rPr>
                <w:sz w:val="16"/>
                <w:szCs w:val="16"/>
              </w:rPr>
            </w:pPr>
          </w:p>
        </w:tc>
        <w:tc>
          <w:tcPr>
            <w:tcW w:w="691" w:type="dxa"/>
            <w:tcPrChange w:id="130" w:author="Joseph Jakuta" w:date="2017-04-17T16:16:00Z">
              <w:tcPr>
                <w:tcW w:w="691" w:type="dxa"/>
                <w:gridSpan w:val="2"/>
              </w:tcPr>
            </w:tcPrChange>
          </w:tcPr>
          <w:p w14:paraId="5279C20A" w14:textId="77777777" w:rsidR="00721F81" w:rsidRPr="00FA552A" w:rsidRDefault="00721F81" w:rsidP="00AE2175">
            <w:pPr>
              <w:rPr>
                <w:sz w:val="16"/>
                <w:szCs w:val="16"/>
              </w:rPr>
            </w:pPr>
          </w:p>
        </w:tc>
        <w:tc>
          <w:tcPr>
            <w:tcW w:w="846" w:type="dxa"/>
            <w:tcPrChange w:id="131" w:author="Joseph Jakuta" w:date="2017-04-17T16:16:00Z">
              <w:tcPr>
                <w:tcW w:w="846" w:type="dxa"/>
              </w:tcPr>
            </w:tcPrChange>
          </w:tcPr>
          <w:p w14:paraId="2415CB15" w14:textId="77777777" w:rsidR="00721F81" w:rsidRPr="00FA552A" w:rsidRDefault="00721F81" w:rsidP="00AE2175">
            <w:pPr>
              <w:rPr>
                <w:sz w:val="16"/>
                <w:szCs w:val="16"/>
              </w:rPr>
            </w:pPr>
          </w:p>
        </w:tc>
        <w:tc>
          <w:tcPr>
            <w:tcW w:w="669" w:type="dxa"/>
            <w:tcPrChange w:id="132" w:author="Joseph Jakuta" w:date="2017-04-17T16:16:00Z">
              <w:tcPr>
                <w:tcW w:w="669" w:type="dxa"/>
              </w:tcPr>
            </w:tcPrChange>
          </w:tcPr>
          <w:p w14:paraId="731CA91C" w14:textId="77777777" w:rsidR="00721F81" w:rsidRPr="00FA552A" w:rsidRDefault="00721F81" w:rsidP="00AE2175">
            <w:pPr>
              <w:rPr>
                <w:sz w:val="16"/>
                <w:szCs w:val="16"/>
              </w:rPr>
            </w:pPr>
          </w:p>
        </w:tc>
      </w:tr>
      <w:tr w:rsidR="00721F81" w14:paraId="5C8D0EBF" w14:textId="77777777" w:rsidTr="00721F81">
        <w:tblPrEx>
          <w:tblW w:w="20269" w:type="dxa"/>
          <w:tblInd w:w="-702" w:type="dxa"/>
          <w:tblLayout w:type="fixed"/>
          <w:tblPrExChange w:id="133" w:author="Joseph Jakuta" w:date="2017-04-17T16:16:00Z">
            <w:tblPrEx>
              <w:tblW w:w="19325" w:type="dxa"/>
              <w:tblInd w:w="-702" w:type="dxa"/>
              <w:tblLayout w:type="fixed"/>
            </w:tblPrEx>
          </w:tblPrExChange>
        </w:tblPrEx>
        <w:trPr>
          <w:trPrChange w:id="134" w:author="Joseph Jakuta" w:date="2017-04-17T16:16:00Z">
            <w:trPr>
              <w:gridBefore w:val="4"/>
            </w:trPr>
          </w:trPrChange>
        </w:trPr>
        <w:tc>
          <w:tcPr>
            <w:tcW w:w="720" w:type="dxa"/>
            <w:tcPrChange w:id="135" w:author="Joseph Jakuta" w:date="2017-04-17T16:16:00Z">
              <w:tcPr>
                <w:tcW w:w="720" w:type="dxa"/>
                <w:gridSpan w:val="2"/>
              </w:tcPr>
            </w:tcPrChange>
          </w:tcPr>
          <w:p w14:paraId="1F28CE55" w14:textId="77777777" w:rsidR="00721F81" w:rsidRPr="00FA552A" w:rsidRDefault="00721F81" w:rsidP="00AE2175">
            <w:pPr>
              <w:rPr>
                <w:sz w:val="16"/>
                <w:szCs w:val="16"/>
              </w:rPr>
            </w:pPr>
            <w:r>
              <w:rPr>
                <w:sz w:val="16"/>
                <w:szCs w:val="16"/>
              </w:rPr>
              <w:t>VAPC</w:t>
            </w:r>
          </w:p>
        </w:tc>
        <w:tc>
          <w:tcPr>
            <w:tcW w:w="579" w:type="dxa"/>
            <w:tcPrChange w:id="136" w:author="Joseph Jakuta" w:date="2017-04-17T16:16:00Z">
              <w:tcPr>
                <w:tcW w:w="579" w:type="dxa"/>
                <w:gridSpan w:val="2"/>
              </w:tcPr>
            </w:tcPrChange>
          </w:tcPr>
          <w:p w14:paraId="7B804A06" w14:textId="77777777" w:rsidR="00721F81" w:rsidRPr="00FA552A" w:rsidRDefault="00721F81" w:rsidP="00AE2175">
            <w:pPr>
              <w:rPr>
                <w:sz w:val="16"/>
                <w:szCs w:val="16"/>
              </w:rPr>
            </w:pPr>
            <w:r>
              <w:rPr>
                <w:sz w:val="16"/>
                <w:szCs w:val="16"/>
              </w:rPr>
              <w:t>Coal</w:t>
            </w:r>
          </w:p>
        </w:tc>
        <w:tc>
          <w:tcPr>
            <w:tcW w:w="480" w:type="dxa"/>
            <w:tcPrChange w:id="137" w:author="Joseph Jakuta" w:date="2017-04-17T16:16:00Z">
              <w:tcPr>
                <w:tcW w:w="480" w:type="dxa"/>
              </w:tcPr>
            </w:tcPrChange>
          </w:tcPr>
          <w:p w14:paraId="03A4BC66" w14:textId="77777777" w:rsidR="00721F81" w:rsidRPr="00FA552A" w:rsidRDefault="00721F81" w:rsidP="00AE2175">
            <w:pPr>
              <w:rPr>
                <w:sz w:val="16"/>
                <w:szCs w:val="16"/>
              </w:rPr>
            </w:pPr>
            <w:r w:rsidRPr="00FA552A">
              <w:rPr>
                <w:sz w:val="16"/>
                <w:szCs w:val="16"/>
              </w:rPr>
              <w:t>VA</w:t>
            </w:r>
          </w:p>
        </w:tc>
        <w:tc>
          <w:tcPr>
            <w:tcW w:w="621" w:type="dxa"/>
            <w:tcPrChange w:id="138" w:author="Joseph Jakuta" w:date="2017-04-17T16:16:00Z">
              <w:tcPr>
                <w:tcW w:w="621" w:type="dxa"/>
                <w:gridSpan w:val="2"/>
              </w:tcPr>
            </w:tcPrChange>
          </w:tcPr>
          <w:p w14:paraId="61DC3E0A" w14:textId="77777777" w:rsidR="00721F81" w:rsidRPr="00FA552A" w:rsidRDefault="00721F81" w:rsidP="00AE2175">
            <w:pPr>
              <w:rPr>
                <w:sz w:val="16"/>
                <w:szCs w:val="16"/>
              </w:rPr>
            </w:pPr>
            <w:r w:rsidRPr="00FA552A">
              <w:rPr>
                <w:sz w:val="16"/>
                <w:szCs w:val="16"/>
              </w:rPr>
              <w:t>3797</w:t>
            </w:r>
          </w:p>
        </w:tc>
        <w:tc>
          <w:tcPr>
            <w:tcW w:w="897" w:type="dxa"/>
            <w:tcPrChange w:id="139" w:author="Joseph Jakuta" w:date="2017-04-17T16:16:00Z">
              <w:tcPr>
                <w:tcW w:w="897" w:type="dxa"/>
                <w:gridSpan w:val="2"/>
              </w:tcPr>
            </w:tcPrChange>
          </w:tcPr>
          <w:p w14:paraId="5944ED2F" w14:textId="77777777" w:rsidR="00721F81" w:rsidRPr="00FA552A" w:rsidRDefault="00721F81" w:rsidP="00AE2175">
            <w:pPr>
              <w:rPr>
                <w:sz w:val="16"/>
                <w:szCs w:val="16"/>
              </w:rPr>
            </w:pPr>
            <w:r w:rsidRPr="00FA552A">
              <w:rPr>
                <w:sz w:val="16"/>
                <w:szCs w:val="16"/>
              </w:rPr>
              <w:t>NewUnit1</w:t>
            </w:r>
          </w:p>
        </w:tc>
        <w:tc>
          <w:tcPr>
            <w:tcW w:w="660" w:type="dxa"/>
            <w:tcPrChange w:id="140" w:author="Joseph Jakuta" w:date="2017-04-17T16:16:00Z">
              <w:tcPr>
                <w:tcW w:w="660" w:type="dxa"/>
              </w:tcPr>
            </w:tcPrChange>
          </w:tcPr>
          <w:p w14:paraId="444BFEF6" w14:textId="77777777" w:rsidR="00721F81" w:rsidRPr="00FA552A" w:rsidRDefault="00721F81" w:rsidP="00AE2175">
            <w:pPr>
              <w:rPr>
                <w:sz w:val="16"/>
                <w:szCs w:val="16"/>
              </w:rPr>
            </w:pPr>
            <w:r w:rsidRPr="00FA552A">
              <w:rPr>
                <w:sz w:val="16"/>
                <w:szCs w:val="16"/>
              </w:rPr>
              <w:t>2,002</w:t>
            </w:r>
          </w:p>
        </w:tc>
        <w:tc>
          <w:tcPr>
            <w:tcW w:w="990" w:type="dxa"/>
            <w:tcPrChange w:id="141" w:author="Joseph Jakuta" w:date="2017-04-17T16:16:00Z">
              <w:tcPr>
                <w:tcW w:w="990" w:type="dxa"/>
                <w:gridSpan w:val="2"/>
              </w:tcPr>
            </w:tcPrChange>
          </w:tcPr>
          <w:p w14:paraId="328109DF" w14:textId="77777777" w:rsidR="00721F81" w:rsidRPr="00FA552A" w:rsidRDefault="00721F81" w:rsidP="00AE2175">
            <w:pPr>
              <w:rPr>
                <w:sz w:val="16"/>
                <w:szCs w:val="16"/>
              </w:rPr>
            </w:pPr>
            <w:r w:rsidRPr="00FA552A">
              <w:rPr>
                <w:sz w:val="16"/>
                <w:szCs w:val="16"/>
              </w:rPr>
              <w:t>4,002</w:t>
            </w:r>
          </w:p>
        </w:tc>
        <w:tc>
          <w:tcPr>
            <w:tcW w:w="1140" w:type="dxa"/>
            <w:tcPrChange w:id="142" w:author="Joseph Jakuta" w:date="2017-04-17T16:16:00Z">
              <w:tcPr>
                <w:tcW w:w="1140" w:type="dxa"/>
                <w:gridSpan w:val="3"/>
              </w:tcPr>
            </w:tcPrChange>
          </w:tcPr>
          <w:p w14:paraId="1B647612" w14:textId="77777777" w:rsidR="00721F81" w:rsidRPr="00FA552A" w:rsidRDefault="00721F81" w:rsidP="00AE2175">
            <w:pPr>
              <w:rPr>
                <w:sz w:val="16"/>
                <w:szCs w:val="16"/>
              </w:rPr>
            </w:pPr>
            <w:r w:rsidRPr="00FA552A">
              <w:rPr>
                <w:sz w:val="16"/>
                <w:szCs w:val="16"/>
              </w:rPr>
              <w:t>N</w:t>
            </w:r>
          </w:p>
        </w:tc>
        <w:tc>
          <w:tcPr>
            <w:tcW w:w="1080" w:type="dxa"/>
            <w:tcPrChange w:id="143" w:author="Joseph Jakuta" w:date="2017-04-17T16:16:00Z">
              <w:tcPr>
                <w:tcW w:w="1080" w:type="dxa"/>
                <w:gridSpan w:val="2"/>
              </w:tcPr>
            </w:tcPrChange>
          </w:tcPr>
          <w:p w14:paraId="78126402" w14:textId="77777777" w:rsidR="00721F81" w:rsidRPr="00FA552A" w:rsidRDefault="00721F81" w:rsidP="00AE2175">
            <w:pPr>
              <w:rPr>
                <w:sz w:val="16"/>
                <w:szCs w:val="16"/>
              </w:rPr>
            </w:pPr>
            <w:r w:rsidRPr="00FA552A">
              <w:rPr>
                <w:sz w:val="16"/>
                <w:szCs w:val="16"/>
              </w:rPr>
              <w:t>N</w:t>
            </w:r>
          </w:p>
        </w:tc>
        <w:tc>
          <w:tcPr>
            <w:tcW w:w="944" w:type="dxa"/>
            <w:tcPrChange w:id="144" w:author="Joseph Jakuta" w:date="2017-04-17T16:16:00Z">
              <w:tcPr>
                <w:tcW w:w="944" w:type="dxa"/>
                <w:gridSpan w:val="2"/>
              </w:tcPr>
            </w:tcPrChange>
          </w:tcPr>
          <w:p w14:paraId="749387E6" w14:textId="77777777" w:rsidR="00721F81" w:rsidRPr="00FA552A" w:rsidRDefault="00721F81" w:rsidP="00AE2175">
            <w:pPr>
              <w:rPr>
                <w:ins w:id="145" w:author="Joseph Jakuta" w:date="2017-04-17T16:16:00Z"/>
                <w:sz w:val="16"/>
                <w:szCs w:val="16"/>
              </w:rPr>
            </w:pPr>
            <w:ins w:id="146" w:author="Joseph Jakuta" w:date="2017-04-17T16:16:00Z">
              <w:r>
                <w:rPr>
                  <w:sz w:val="16"/>
                  <w:szCs w:val="16"/>
                </w:rPr>
                <w:t>N</w:t>
              </w:r>
            </w:ins>
          </w:p>
        </w:tc>
        <w:tc>
          <w:tcPr>
            <w:tcW w:w="944" w:type="dxa"/>
            <w:tcPrChange w:id="147" w:author="Joseph Jakuta" w:date="2017-04-17T16:16:00Z">
              <w:tcPr>
                <w:tcW w:w="944" w:type="dxa"/>
                <w:gridSpan w:val="2"/>
              </w:tcPr>
            </w:tcPrChange>
          </w:tcPr>
          <w:p w14:paraId="5AD18767" w14:textId="77777777" w:rsidR="00721F81" w:rsidRPr="00FA552A" w:rsidRDefault="00721F81" w:rsidP="00AE2175">
            <w:pPr>
              <w:rPr>
                <w:sz w:val="16"/>
                <w:szCs w:val="16"/>
              </w:rPr>
            </w:pPr>
            <w:r w:rsidRPr="00FA552A">
              <w:rPr>
                <w:sz w:val="16"/>
                <w:szCs w:val="16"/>
              </w:rPr>
              <w:t>Lots</w:t>
            </w:r>
          </w:p>
        </w:tc>
        <w:tc>
          <w:tcPr>
            <w:tcW w:w="944" w:type="dxa"/>
            <w:tcPrChange w:id="148" w:author="Joseph Jakuta" w:date="2017-04-17T16:16:00Z">
              <w:tcPr>
                <w:tcW w:w="944" w:type="dxa"/>
                <w:gridSpan w:val="2"/>
              </w:tcPr>
            </w:tcPrChange>
          </w:tcPr>
          <w:p w14:paraId="33445635" w14:textId="77777777" w:rsidR="00721F81" w:rsidRPr="00FA552A" w:rsidRDefault="00721F81" w:rsidP="00AE2175">
            <w:pPr>
              <w:rPr>
                <w:sz w:val="16"/>
                <w:szCs w:val="16"/>
              </w:rPr>
            </w:pPr>
            <w:r w:rsidRPr="00FA552A">
              <w:rPr>
                <w:sz w:val="16"/>
                <w:szCs w:val="16"/>
              </w:rPr>
              <w:t>Lots</w:t>
            </w:r>
          </w:p>
        </w:tc>
        <w:tc>
          <w:tcPr>
            <w:tcW w:w="810" w:type="dxa"/>
            <w:tcPrChange w:id="149" w:author="Joseph Jakuta" w:date="2017-04-17T16:16:00Z">
              <w:tcPr>
                <w:tcW w:w="810" w:type="dxa"/>
                <w:gridSpan w:val="2"/>
              </w:tcPr>
            </w:tcPrChange>
          </w:tcPr>
          <w:p w14:paraId="5FABF649" w14:textId="77777777" w:rsidR="00721F81" w:rsidRPr="00FA552A" w:rsidRDefault="00721F81" w:rsidP="00AE2175">
            <w:pPr>
              <w:rPr>
                <w:sz w:val="16"/>
                <w:szCs w:val="16"/>
              </w:rPr>
            </w:pPr>
          </w:p>
        </w:tc>
        <w:tc>
          <w:tcPr>
            <w:tcW w:w="810" w:type="dxa"/>
            <w:tcPrChange w:id="150" w:author="Joseph Jakuta" w:date="2017-04-17T16:16:00Z">
              <w:tcPr>
                <w:tcW w:w="810" w:type="dxa"/>
                <w:gridSpan w:val="2"/>
              </w:tcPr>
            </w:tcPrChange>
          </w:tcPr>
          <w:p w14:paraId="63142FD9" w14:textId="77777777" w:rsidR="00721F81" w:rsidRPr="00FA552A" w:rsidRDefault="00721F81" w:rsidP="00AE2175">
            <w:pPr>
              <w:rPr>
                <w:sz w:val="16"/>
                <w:szCs w:val="16"/>
              </w:rPr>
            </w:pPr>
            <w:r w:rsidRPr="00FA552A">
              <w:rPr>
                <w:sz w:val="16"/>
                <w:szCs w:val="16"/>
              </w:rPr>
              <w:t>403</w:t>
            </w:r>
          </w:p>
        </w:tc>
        <w:tc>
          <w:tcPr>
            <w:tcW w:w="810" w:type="dxa"/>
            <w:tcPrChange w:id="151" w:author="Joseph Jakuta" w:date="2017-04-17T16:16:00Z">
              <w:tcPr>
                <w:tcW w:w="810" w:type="dxa"/>
                <w:gridSpan w:val="2"/>
              </w:tcPr>
            </w:tcPrChange>
          </w:tcPr>
          <w:p w14:paraId="187C962A" w14:textId="77777777" w:rsidR="00721F81" w:rsidRPr="00FA552A" w:rsidRDefault="00721F81" w:rsidP="00AE2175">
            <w:pPr>
              <w:rPr>
                <w:sz w:val="16"/>
                <w:szCs w:val="16"/>
              </w:rPr>
            </w:pPr>
            <w:r w:rsidRPr="00FA552A">
              <w:rPr>
                <w:sz w:val="16"/>
                <w:szCs w:val="16"/>
              </w:rPr>
              <w:t>3,949</w:t>
            </w:r>
          </w:p>
        </w:tc>
        <w:tc>
          <w:tcPr>
            <w:tcW w:w="900" w:type="dxa"/>
            <w:tcPrChange w:id="152" w:author="Joseph Jakuta" w:date="2017-04-17T16:16:00Z">
              <w:tcPr>
                <w:tcW w:w="900" w:type="dxa"/>
                <w:gridSpan w:val="3"/>
              </w:tcPr>
            </w:tcPrChange>
          </w:tcPr>
          <w:p w14:paraId="7E99862C" w14:textId="77777777" w:rsidR="00721F81" w:rsidRPr="00FA552A" w:rsidRDefault="00721F81" w:rsidP="00AE2175">
            <w:pPr>
              <w:rPr>
                <w:sz w:val="16"/>
                <w:szCs w:val="16"/>
              </w:rPr>
            </w:pPr>
          </w:p>
        </w:tc>
        <w:tc>
          <w:tcPr>
            <w:tcW w:w="733" w:type="dxa"/>
            <w:tcPrChange w:id="153" w:author="Joseph Jakuta" w:date="2017-04-17T16:16:00Z">
              <w:tcPr>
                <w:tcW w:w="733" w:type="dxa"/>
                <w:gridSpan w:val="2"/>
              </w:tcPr>
            </w:tcPrChange>
          </w:tcPr>
          <w:p w14:paraId="62BD39AC" w14:textId="77777777" w:rsidR="00721F81" w:rsidRPr="00FA552A" w:rsidRDefault="00721F81" w:rsidP="00AE2175">
            <w:pPr>
              <w:rPr>
                <w:sz w:val="16"/>
                <w:szCs w:val="16"/>
              </w:rPr>
            </w:pPr>
          </w:p>
        </w:tc>
        <w:tc>
          <w:tcPr>
            <w:tcW w:w="632" w:type="dxa"/>
            <w:tcPrChange w:id="154" w:author="Joseph Jakuta" w:date="2017-04-17T16:16:00Z">
              <w:tcPr>
                <w:tcW w:w="632" w:type="dxa"/>
                <w:gridSpan w:val="2"/>
              </w:tcPr>
            </w:tcPrChange>
          </w:tcPr>
          <w:p w14:paraId="105A66B6" w14:textId="77777777" w:rsidR="00721F81" w:rsidRPr="00FA552A" w:rsidRDefault="00721F81" w:rsidP="00AE2175">
            <w:pPr>
              <w:rPr>
                <w:sz w:val="16"/>
                <w:szCs w:val="16"/>
              </w:rPr>
            </w:pPr>
          </w:p>
        </w:tc>
        <w:tc>
          <w:tcPr>
            <w:tcW w:w="716" w:type="dxa"/>
            <w:tcPrChange w:id="155" w:author="Joseph Jakuta" w:date="2017-04-17T16:16:00Z">
              <w:tcPr>
                <w:tcW w:w="716" w:type="dxa"/>
                <w:gridSpan w:val="2"/>
              </w:tcPr>
            </w:tcPrChange>
          </w:tcPr>
          <w:p w14:paraId="772304D1" w14:textId="77777777" w:rsidR="00721F81" w:rsidRPr="00FA552A" w:rsidRDefault="00721F81" w:rsidP="00AE2175">
            <w:pPr>
              <w:rPr>
                <w:sz w:val="16"/>
                <w:szCs w:val="16"/>
              </w:rPr>
            </w:pPr>
            <w:r w:rsidRPr="00FA552A">
              <w:rPr>
                <w:sz w:val="16"/>
                <w:szCs w:val="16"/>
              </w:rPr>
              <w:t>395</w:t>
            </w:r>
          </w:p>
        </w:tc>
        <w:tc>
          <w:tcPr>
            <w:tcW w:w="709" w:type="dxa"/>
            <w:tcPrChange w:id="156" w:author="Joseph Jakuta" w:date="2017-04-17T16:16:00Z">
              <w:tcPr>
                <w:tcW w:w="709" w:type="dxa"/>
                <w:gridSpan w:val="2"/>
              </w:tcPr>
            </w:tcPrChange>
          </w:tcPr>
          <w:p w14:paraId="157CC8AE" w14:textId="77777777" w:rsidR="00721F81" w:rsidRPr="00FA552A" w:rsidRDefault="00721F81" w:rsidP="00AE2175">
            <w:pPr>
              <w:rPr>
                <w:sz w:val="16"/>
                <w:szCs w:val="16"/>
              </w:rPr>
            </w:pPr>
            <w:r w:rsidRPr="00FA552A">
              <w:rPr>
                <w:sz w:val="16"/>
                <w:szCs w:val="16"/>
              </w:rPr>
              <w:t>0.1</w:t>
            </w:r>
          </w:p>
        </w:tc>
        <w:tc>
          <w:tcPr>
            <w:tcW w:w="651" w:type="dxa"/>
            <w:tcPrChange w:id="157" w:author="Joseph Jakuta" w:date="2017-04-17T16:16:00Z">
              <w:tcPr>
                <w:tcW w:w="651" w:type="dxa"/>
                <w:gridSpan w:val="2"/>
              </w:tcPr>
            </w:tcPrChange>
          </w:tcPr>
          <w:p w14:paraId="6F2B6D56" w14:textId="77777777" w:rsidR="00721F81" w:rsidRPr="00FA552A" w:rsidRDefault="00721F81" w:rsidP="00AE2175">
            <w:pPr>
              <w:rPr>
                <w:sz w:val="16"/>
                <w:szCs w:val="16"/>
              </w:rPr>
            </w:pPr>
          </w:p>
        </w:tc>
        <w:tc>
          <w:tcPr>
            <w:tcW w:w="632" w:type="dxa"/>
            <w:tcPrChange w:id="158" w:author="Joseph Jakuta" w:date="2017-04-17T16:16:00Z">
              <w:tcPr>
                <w:tcW w:w="632" w:type="dxa"/>
              </w:tcPr>
            </w:tcPrChange>
          </w:tcPr>
          <w:p w14:paraId="700E69EF" w14:textId="77777777" w:rsidR="00721F81" w:rsidRPr="00FA552A" w:rsidRDefault="00721F81" w:rsidP="00AE2175">
            <w:pPr>
              <w:rPr>
                <w:sz w:val="16"/>
                <w:szCs w:val="16"/>
              </w:rPr>
            </w:pPr>
          </w:p>
        </w:tc>
        <w:tc>
          <w:tcPr>
            <w:tcW w:w="661" w:type="dxa"/>
            <w:tcPrChange w:id="159" w:author="Joseph Jakuta" w:date="2017-04-17T16:16:00Z">
              <w:tcPr>
                <w:tcW w:w="661" w:type="dxa"/>
                <w:gridSpan w:val="2"/>
              </w:tcPr>
            </w:tcPrChange>
          </w:tcPr>
          <w:p w14:paraId="7402F307" w14:textId="77777777" w:rsidR="00721F81" w:rsidRPr="00FA552A" w:rsidRDefault="00721F81" w:rsidP="00AE2175">
            <w:pPr>
              <w:rPr>
                <w:sz w:val="16"/>
                <w:szCs w:val="16"/>
              </w:rPr>
            </w:pPr>
            <w:r w:rsidRPr="00FA552A">
              <w:rPr>
                <w:sz w:val="16"/>
                <w:szCs w:val="16"/>
              </w:rPr>
              <w:t>0.06</w:t>
            </w:r>
          </w:p>
        </w:tc>
        <w:tc>
          <w:tcPr>
            <w:tcW w:w="691" w:type="dxa"/>
            <w:tcPrChange w:id="160" w:author="Joseph Jakuta" w:date="2017-04-17T16:16:00Z">
              <w:tcPr>
                <w:tcW w:w="691" w:type="dxa"/>
                <w:gridSpan w:val="2"/>
              </w:tcPr>
            </w:tcPrChange>
          </w:tcPr>
          <w:p w14:paraId="30324177" w14:textId="77777777" w:rsidR="00721F81" w:rsidRPr="00FA552A" w:rsidRDefault="00721F81" w:rsidP="00AE2175">
            <w:pPr>
              <w:rPr>
                <w:sz w:val="16"/>
                <w:szCs w:val="16"/>
              </w:rPr>
            </w:pPr>
            <w:r w:rsidRPr="00FA552A">
              <w:rPr>
                <w:sz w:val="16"/>
                <w:szCs w:val="16"/>
              </w:rPr>
              <w:t>237</w:t>
            </w:r>
          </w:p>
        </w:tc>
        <w:tc>
          <w:tcPr>
            <w:tcW w:w="846" w:type="dxa"/>
            <w:tcPrChange w:id="161" w:author="Joseph Jakuta" w:date="2017-04-17T16:16:00Z">
              <w:tcPr>
                <w:tcW w:w="846" w:type="dxa"/>
              </w:tcPr>
            </w:tcPrChange>
          </w:tcPr>
          <w:p w14:paraId="130637B1" w14:textId="77777777" w:rsidR="00721F81" w:rsidRPr="00FA552A" w:rsidRDefault="00721F81" w:rsidP="00AE2175">
            <w:pPr>
              <w:rPr>
                <w:sz w:val="16"/>
                <w:szCs w:val="16"/>
              </w:rPr>
            </w:pPr>
          </w:p>
        </w:tc>
        <w:tc>
          <w:tcPr>
            <w:tcW w:w="669" w:type="dxa"/>
            <w:tcPrChange w:id="162" w:author="Joseph Jakuta" w:date="2017-04-17T16:16:00Z">
              <w:tcPr>
                <w:tcW w:w="669" w:type="dxa"/>
              </w:tcPr>
            </w:tcPrChange>
          </w:tcPr>
          <w:p w14:paraId="70934363" w14:textId="77777777" w:rsidR="00721F81" w:rsidRPr="00FA552A" w:rsidRDefault="00721F81" w:rsidP="00AE2175">
            <w:pPr>
              <w:rPr>
                <w:sz w:val="16"/>
                <w:szCs w:val="16"/>
              </w:rPr>
            </w:pPr>
          </w:p>
        </w:tc>
      </w:tr>
      <w:tr w:rsidR="00721F81" w14:paraId="7242A4C7" w14:textId="77777777" w:rsidTr="00721F81">
        <w:tblPrEx>
          <w:tblW w:w="20269" w:type="dxa"/>
          <w:tblInd w:w="-702" w:type="dxa"/>
          <w:tblLayout w:type="fixed"/>
          <w:tblPrExChange w:id="163" w:author="Joseph Jakuta" w:date="2017-04-17T16:16:00Z">
            <w:tblPrEx>
              <w:tblW w:w="19325" w:type="dxa"/>
              <w:tblInd w:w="-702" w:type="dxa"/>
              <w:tblLayout w:type="fixed"/>
            </w:tblPrEx>
          </w:tblPrExChange>
        </w:tblPrEx>
        <w:trPr>
          <w:trPrChange w:id="164" w:author="Joseph Jakuta" w:date="2017-04-17T16:16:00Z">
            <w:trPr>
              <w:gridBefore w:val="4"/>
            </w:trPr>
          </w:trPrChange>
        </w:trPr>
        <w:tc>
          <w:tcPr>
            <w:tcW w:w="720" w:type="dxa"/>
            <w:tcPrChange w:id="165" w:author="Joseph Jakuta" w:date="2017-04-17T16:16:00Z">
              <w:tcPr>
                <w:tcW w:w="720" w:type="dxa"/>
                <w:gridSpan w:val="2"/>
              </w:tcPr>
            </w:tcPrChange>
          </w:tcPr>
          <w:p w14:paraId="2A7B90E0" w14:textId="77777777" w:rsidR="00721F81" w:rsidRPr="00FA552A" w:rsidRDefault="00721F81" w:rsidP="00AE2175">
            <w:pPr>
              <w:rPr>
                <w:sz w:val="16"/>
                <w:szCs w:val="16"/>
              </w:rPr>
            </w:pPr>
          </w:p>
        </w:tc>
        <w:tc>
          <w:tcPr>
            <w:tcW w:w="579" w:type="dxa"/>
            <w:tcPrChange w:id="166" w:author="Joseph Jakuta" w:date="2017-04-17T16:16:00Z">
              <w:tcPr>
                <w:tcW w:w="579" w:type="dxa"/>
                <w:gridSpan w:val="2"/>
              </w:tcPr>
            </w:tcPrChange>
          </w:tcPr>
          <w:p w14:paraId="6171B2E5" w14:textId="77777777" w:rsidR="00721F81" w:rsidRPr="00FA552A" w:rsidRDefault="00721F81" w:rsidP="00AE2175">
            <w:pPr>
              <w:rPr>
                <w:sz w:val="16"/>
                <w:szCs w:val="16"/>
              </w:rPr>
            </w:pPr>
          </w:p>
        </w:tc>
        <w:tc>
          <w:tcPr>
            <w:tcW w:w="480" w:type="dxa"/>
            <w:tcPrChange w:id="167" w:author="Joseph Jakuta" w:date="2017-04-17T16:16:00Z">
              <w:tcPr>
                <w:tcW w:w="480" w:type="dxa"/>
              </w:tcPr>
            </w:tcPrChange>
          </w:tcPr>
          <w:p w14:paraId="61E8ED01" w14:textId="77777777" w:rsidR="00721F81" w:rsidRPr="00FA552A" w:rsidRDefault="00721F81" w:rsidP="00AE2175">
            <w:pPr>
              <w:rPr>
                <w:sz w:val="16"/>
                <w:szCs w:val="16"/>
              </w:rPr>
            </w:pPr>
            <w:r w:rsidRPr="00FA552A">
              <w:rPr>
                <w:sz w:val="16"/>
                <w:szCs w:val="16"/>
              </w:rPr>
              <w:t>…</w:t>
            </w:r>
          </w:p>
        </w:tc>
        <w:tc>
          <w:tcPr>
            <w:tcW w:w="621" w:type="dxa"/>
            <w:tcPrChange w:id="168" w:author="Joseph Jakuta" w:date="2017-04-17T16:16:00Z">
              <w:tcPr>
                <w:tcW w:w="621" w:type="dxa"/>
                <w:gridSpan w:val="2"/>
              </w:tcPr>
            </w:tcPrChange>
          </w:tcPr>
          <w:p w14:paraId="3FD93C32" w14:textId="77777777" w:rsidR="00721F81" w:rsidRPr="00FA552A" w:rsidRDefault="00721F81" w:rsidP="00AE2175">
            <w:pPr>
              <w:rPr>
                <w:sz w:val="16"/>
                <w:szCs w:val="16"/>
              </w:rPr>
            </w:pPr>
          </w:p>
        </w:tc>
        <w:tc>
          <w:tcPr>
            <w:tcW w:w="897" w:type="dxa"/>
            <w:tcPrChange w:id="169" w:author="Joseph Jakuta" w:date="2017-04-17T16:16:00Z">
              <w:tcPr>
                <w:tcW w:w="897" w:type="dxa"/>
                <w:gridSpan w:val="2"/>
              </w:tcPr>
            </w:tcPrChange>
          </w:tcPr>
          <w:p w14:paraId="0BE7152C" w14:textId="77777777" w:rsidR="00721F81" w:rsidRPr="00FA552A" w:rsidRDefault="00721F81" w:rsidP="00AE2175">
            <w:pPr>
              <w:rPr>
                <w:sz w:val="16"/>
                <w:szCs w:val="16"/>
              </w:rPr>
            </w:pPr>
          </w:p>
        </w:tc>
        <w:tc>
          <w:tcPr>
            <w:tcW w:w="660" w:type="dxa"/>
            <w:tcPrChange w:id="170" w:author="Joseph Jakuta" w:date="2017-04-17T16:16:00Z">
              <w:tcPr>
                <w:tcW w:w="660" w:type="dxa"/>
              </w:tcPr>
            </w:tcPrChange>
          </w:tcPr>
          <w:p w14:paraId="3B23E5A4" w14:textId="77777777" w:rsidR="00721F81" w:rsidRPr="00FA552A" w:rsidRDefault="00721F81" w:rsidP="00AE2175">
            <w:pPr>
              <w:rPr>
                <w:sz w:val="16"/>
                <w:szCs w:val="16"/>
              </w:rPr>
            </w:pPr>
          </w:p>
        </w:tc>
        <w:tc>
          <w:tcPr>
            <w:tcW w:w="990" w:type="dxa"/>
            <w:tcPrChange w:id="171" w:author="Joseph Jakuta" w:date="2017-04-17T16:16:00Z">
              <w:tcPr>
                <w:tcW w:w="990" w:type="dxa"/>
                <w:gridSpan w:val="2"/>
              </w:tcPr>
            </w:tcPrChange>
          </w:tcPr>
          <w:p w14:paraId="6B2DA84E" w14:textId="77777777" w:rsidR="00721F81" w:rsidRPr="00FA552A" w:rsidRDefault="00721F81" w:rsidP="00AE2175">
            <w:pPr>
              <w:rPr>
                <w:sz w:val="16"/>
                <w:szCs w:val="16"/>
              </w:rPr>
            </w:pPr>
          </w:p>
        </w:tc>
        <w:tc>
          <w:tcPr>
            <w:tcW w:w="1140" w:type="dxa"/>
            <w:tcPrChange w:id="172" w:author="Joseph Jakuta" w:date="2017-04-17T16:16:00Z">
              <w:tcPr>
                <w:tcW w:w="1140" w:type="dxa"/>
                <w:gridSpan w:val="3"/>
              </w:tcPr>
            </w:tcPrChange>
          </w:tcPr>
          <w:p w14:paraId="519EAF79" w14:textId="77777777" w:rsidR="00721F81" w:rsidRPr="00FA552A" w:rsidRDefault="00721F81" w:rsidP="00AE2175">
            <w:pPr>
              <w:rPr>
                <w:sz w:val="16"/>
                <w:szCs w:val="16"/>
              </w:rPr>
            </w:pPr>
          </w:p>
        </w:tc>
        <w:tc>
          <w:tcPr>
            <w:tcW w:w="1080" w:type="dxa"/>
            <w:tcPrChange w:id="173" w:author="Joseph Jakuta" w:date="2017-04-17T16:16:00Z">
              <w:tcPr>
                <w:tcW w:w="1080" w:type="dxa"/>
                <w:gridSpan w:val="2"/>
              </w:tcPr>
            </w:tcPrChange>
          </w:tcPr>
          <w:p w14:paraId="4FBE879A" w14:textId="77777777" w:rsidR="00721F81" w:rsidRPr="00FA552A" w:rsidRDefault="00721F81" w:rsidP="00AE2175">
            <w:pPr>
              <w:rPr>
                <w:sz w:val="16"/>
                <w:szCs w:val="16"/>
              </w:rPr>
            </w:pPr>
          </w:p>
        </w:tc>
        <w:tc>
          <w:tcPr>
            <w:tcW w:w="944" w:type="dxa"/>
            <w:tcPrChange w:id="174" w:author="Joseph Jakuta" w:date="2017-04-17T16:16:00Z">
              <w:tcPr>
                <w:tcW w:w="944" w:type="dxa"/>
                <w:gridSpan w:val="2"/>
              </w:tcPr>
            </w:tcPrChange>
          </w:tcPr>
          <w:p w14:paraId="5B650632" w14:textId="77777777" w:rsidR="00721F81" w:rsidRPr="00FA552A" w:rsidRDefault="00721F81" w:rsidP="00AE2175">
            <w:pPr>
              <w:rPr>
                <w:ins w:id="175" w:author="Joseph Jakuta" w:date="2017-04-17T16:16:00Z"/>
                <w:sz w:val="16"/>
                <w:szCs w:val="16"/>
              </w:rPr>
            </w:pPr>
          </w:p>
        </w:tc>
        <w:tc>
          <w:tcPr>
            <w:tcW w:w="944" w:type="dxa"/>
            <w:tcPrChange w:id="176" w:author="Joseph Jakuta" w:date="2017-04-17T16:16:00Z">
              <w:tcPr>
                <w:tcW w:w="944" w:type="dxa"/>
                <w:gridSpan w:val="2"/>
              </w:tcPr>
            </w:tcPrChange>
          </w:tcPr>
          <w:p w14:paraId="4DAB918B" w14:textId="77777777" w:rsidR="00721F81" w:rsidRPr="00FA552A" w:rsidRDefault="00721F81" w:rsidP="00AE2175">
            <w:pPr>
              <w:rPr>
                <w:sz w:val="16"/>
                <w:szCs w:val="16"/>
              </w:rPr>
            </w:pPr>
          </w:p>
        </w:tc>
        <w:tc>
          <w:tcPr>
            <w:tcW w:w="944" w:type="dxa"/>
            <w:tcPrChange w:id="177" w:author="Joseph Jakuta" w:date="2017-04-17T16:16:00Z">
              <w:tcPr>
                <w:tcW w:w="944" w:type="dxa"/>
                <w:gridSpan w:val="2"/>
              </w:tcPr>
            </w:tcPrChange>
          </w:tcPr>
          <w:p w14:paraId="49FB521E" w14:textId="77777777" w:rsidR="00721F81" w:rsidRPr="00FA552A" w:rsidRDefault="00721F81" w:rsidP="00AE2175">
            <w:pPr>
              <w:rPr>
                <w:sz w:val="16"/>
                <w:szCs w:val="16"/>
              </w:rPr>
            </w:pPr>
          </w:p>
        </w:tc>
        <w:tc>
          <w:tcPr>
            <w:tcW w:w="810" w:type="dxa"/>
            <w:tcPrChange w:id="178" w:author="Joseph Jakuta" w:date="2017-04-17T16:16:00Z">
              <w:tcPr>
                <w:tcW w:w="810" w:type="dxa"/>
                <w:gridSpan w:val="2"/>
              </w:tcPr>
            </w:tcPrChange>
          </w:tcPr>
          <w:p w14:paraId="498A33D2" w14:textId="77777777" w:rsidR="00721F81" w:rsidRPr="00FA552A" w:rsidRDefault="00721F81" w:rsidP="00AE2175">
            <w:pPr>
              <w:rPr>
                <w:sz w:val="16"/>
                <w:szCs w:val="16"/>
              </w:rPr>
            </w:pPr>
          </w:p>
        </w:tc>
        <w:tc>
          <w:tcPr>
            <w:tcW w:w="810" w:type="dxa"/>
            <w:tcPrChange w:id="179" w:author="Joseph Jakuta" w:date="2017-04-17T16:16:00Z">
              <w:tcPr>
                <w:tcW w:w="810" w:type="dxa"/>
                <w:gridSpan w:val="2"/>
              </w:tcPr>
            </w:tcPrChange>
          </w:tcPr>
          <w:p w14:paraId="55F2E0D8" w14:textId="77777777" w:rsidR="00721F81" w:rsidRPr="00FA552A" w:rsidRDefault="00721F81" w:rsidP="00AE2175">
            <w:pPr>
              <w:rPr>
                <w:sz w:val="16"/>
                <w:szCs w:val="16"/>
              </w:rPr>
            </w:pPr>
          </w:p>
        </w:tc>
        <w:tc>
          <w:tcPr>
            <w:tcW w:w="810" w:type="dxa"/>
            <w:tcPrChange w:id="180" w:author="Joseph Jakuta" w:date="2017-04-17T16:16:00Z">
              <w:tcPr>
                <w:tcW w:w="810" w:type="dxa"/>
                <w:gridSpan w:val="2"/>
              </w:tcPr>
            </w:tcPrChange>
          </w:tcPr>
          <w:p w14:paraId="61A8AB56" w14:textId="77777777" w:rsidR="00721F81" w:rsidRPr="00FA552A" w:rsidRDefault="00721F81" w:rsidP="00AE2175">
            <w:pPr>
              <w:rPr>
                <w:sz w:val="16"/>
                <w:szCs w:val="16"/>
              </w:rPr>
            </w:pPr>
          </w:p>
        </w:tc>
        <w:tc>
          <w:tcPr>
            <w:tcW w:w="900" w:type="dxa"/>
            <w:tcPrChange w:id="181" w:author="Joseph Jakuta" w:date="2017-04-17T16:16:00Z">
              <w:tcPr>
                <w:tcW w:w="900" w:type="dxa"/>
                <w:gridSpan w:val="3"/>
              </w:tcPr>
            </w:tcPrChange>
          </w:tcPr>
          <w:p w14:paraId="1EC1FF86" w14:textId="77777777" w:rsidR="00721F81" w:rsidRPr="00FA552A" w:rsidRDefault="00721F81" w:rsidP="00AE2175">
            <w:pPr>
              <w:rPr>
                <w:sz w:val="16"/>
                <w:szCs w:val="16"/>
              </w:rPr>
            </w:pPr>
          </w:p>
        </w:tc>
        <w:tc>
          <w:tcPr>
            <w:tcW w:w="733" w:type="dxa"/>
            <w:tcPrChange w:id="182" w:author="Joseph Jakuta" w:date="2017-04-17T16:16:00Z">
              <w:tcPr>
                <w:tcW w:w="733" w:type="dxa"/>
                <w:gridSpan w:val="2"/>
              </w:tcPr>
            </w:tcPrChange>
          </w:tcPr>
          <w:p w14:paraId="13748622" w14:textId="77777777" w:rsidR="00721F81" w:rsidRPr="00FA552A" w:rsidRDefault="00721F81" w:rsidP="00AE2175">
            <w:pPr>
              <w:rPr>
                <w:sz w:val="16"/>
                <w:szCs w:val="16"/>
              </w:rPr>
            </w:pPr>
          </w:p>
        </w:tc>
        <w:tc>
          <w:tcPr>
            <w:tcW w:w="632" w:type="dxa"/>
            <w:tcPrChange w:id="183" w:author="Joseph Jakuta" w:date="2017-04-17T16:16:00Z">
              <w:tcPr>
                <w:tcW w:w="632" w:type="dxa"/>
                <w:gridSpan w:val="2"/>
              </w:tcPr>
            </w:tcPrChange>
          </w:tcPr>
          <w:p w14:paraId="784A80A5" w14:textId="77777777" w:rsidR="00721F81" w:rsidRPr="00FA552A" w:rsidRDefault="00721F81" w:rsidP="00AE2175">
            <w:pPr>
              <w:rPr>
                <w:sz w:val="16"/>
                <w:szCs w:val="16"/>
              </w:rPr>
            </w:pPr>
          </w:p>
        </w:tc>
        <w:tc>
          <w:tcPr>
            <w:tcW w:w="716" w:type="dxa"/>
            <w:tcPrChange w:id="184" w:author="Joseph Jakuta" w:date="2017-04-17T16:16:00Z">
              <w:tcPr>
                <w:tcW w:w="716" w:type="dxa"/>
                <w:gridSpan w:val="2"/>
              </w:tcPr>
            </w:tcPrChange>
          </w:tcPr>
          <w:p w14:paraId="5D361FEB" w14:textId="77777777" w:rsidR="00721F81" w:rsidRPr="00FA552A" w:rsidRDefault="00721F81" w:rsidP="00AE2175">
            <w:pPr>
              <w:rPr>
                <w:sz w:val="16"/>
                <w:szCs w:val="16"/>
              </w:rPr>
            </w:pPr>
          </w:p>
        </w:tc>
        <w:tc>
          <w:tcPr>
            <w:tcW w:w="709" w:type="dxa"/>
            <w:tcPrChange w:id="185" w:author="Joseph Jakuta" w:date="2017-04-17T16:16:00Z">
              <w:tcPr>
                <w:tcW w:w="709" w:type="dxa"/>
                <w:gridSpan w:val="2"/>
              </w:tcPr>
            </w:tcPrChange>
          </w:tcPr>
          <w:p w14:paraId="00735C75" w14:textId="77777777" w:rsidR="00721F81" w:rsidRPr="00FA552A" w:rsidRDefault="00721F81" w:rsidP="00AE2175">
            <w:pPr>
              <w:rPr>
                <w:sz w:val="16"/>
                <w:szCs w:val="16"/>
              </w:rPr>
            </w:pPr>
          </w:p>
        </w:tc>
        <w:tc>
          <w:tcPr>
            <w:tcW w:w="651" w:type="dxa"/>
            <w:tcPrChange w:id="186" w:author="Joseph Jakuta" w:date="2017-04-17T16:16:00Z">
              <w:tcPr>
                <w:tcW w:w="651" w:type="dxa"/>
                <w:gridSpan w:val="2"/>
              </w:tcPr>
            </w:tcPrChange>
          </w:tcPr>
          <w:p w14:paraId="64AE9F10" w14:textId="77777777" w:rsidR="00721F81" w:rsidRPr="00FA552A" w:rsidRDefault="00721F81" w:rsidP="00AE2175">
            <w:pPr>
              <w:rPr>
                <w:sz w:val="16"/>
                <w:szCs w:val="16"/>
              </w:rPr>
            </w:pPr>
          </w:p>
        </w:tc>
        <w:tc>
          <w:tcPr>
            <w:tcW w:w="632" w:type="dxa"/>
            <w:tcPrChange w:id="187" w:author="Joseph Jakuta" w:date="2017-04-17T16:16:00Z">
              <w:tcPr>
                <w:tcW w:w="632" w:type="dxa"/>
              </w:tcPr>
            </w:tcPrChange>
          </w:tcPr>
          <w:p w14:paraId="1A190940" w14:textId="77777777" w:rsidR="00721F81" w:rsidRPr="00FA552A" w:rsidRDefault="00721F81" w:rsidP="00AE2175">
            <w:pPr>
              <w:rPr>
                <w:sz w:val="16"/>
                <w:szCs w:val="16"/>
              </w:rPr>
            </w:pPr>
          </w:p>
        </w:tc>
        <w:tc>
          <w:tcPr>
            <w:tcW w:w="661" w:type="dxa"/>
            <w:tcPrChange w:id="188" w:author="Joseph Jakuta" w:date="2017-04-17T16:16:00Z">
              <w:tcPr>
                <w:tcW w:w="661" w:type="dxa"/>
                <w:gridSpan w:val="2"/>
              </w:tcPr>
            </w:tcPrChange>
          </w:tcPr>
          <w:p w14:paraId="4D84926C" w14:textId="77777777" w:rsidR="00721F81" w:rsidRPr="00FA552A" w:rsidRDefault="00721F81" w:rsidP="00AE2175">
            <w:pPr>
              <w:rPr>
                <w:sz w:val="16"/>
                <w:szCs w:val="16"/>
              </w:rPr>
            </w:pPr>
          </w:p>
        </w:tc>
        <w:tc>
          <w:tcPr>
            <w:tcW w:w="691" w:type="dxa"/>
            <w:tcPrChange w:id="189" w:author="Joseph Jakuta" w:date="2017-04-17T16:16:00Z">
              <w:tcPr>
                <w:tcW w:w="691" w:type="dxa"/>
                <w:gridSpan w:val="2"/>
              </w:tcPr>
            </w:tcPrChange>
          </w:tcPr>
          <w:p w14:paraId="71F21F95" w14:textId="77777777" w:rsidR="00721F81" w:rsidRPr="00FA552A" w:rsidRDefault="00721F81" w:rsidP="00AE2175">
            <w:pPr>
              <w:rPr>
                <w:sz w:val="16"/>
                <w:szCs w:val="16"/>
              </w:rPr>
            </w:pPr>
          </w:p>
        </w:tc>
        <w:tc>
          <w:tcPr>
            <w:tcW w:w="846" w:type="dxa"/>
            <w:tcPrChange w:id="190" w:author="Joseph Jakuta" w:date="2017-04-17T16:16:00Z">
              <w:tcPr>
                <w:tcW w:w="846" w:type="dxa"/>
              </w:tcPr>
            </w:tcPrChange>
          </w:tcPr>
          <w:p w14:paraId="70B29BF9" w14:textId="77777777" w:rsidR="00721F81" w:rsidRPr="00FA552A" w:rsidRDefault="00721F81" w:rsidP="00AE2175">
            <w:pPr>
              <w:rPr>
                <w:sz w:val="16"/>
                <w:szCs w:val="16"/>
              </w:rPr>
            </w:pPr>
          </w:p>
        </w:tc>
        <w:tc>
          <w:tcPr>
            <w:tcW w:w="669" w:type="dxa"/>
            <w:tcPrChange w:id="191" w:author="Joseph Jakuta" w:date="2017-04-17T16:16:00Z">
              <w:tcPr>
                <w:tcW w:w="669" w:type="dxa"/>
              </w:tcPr>
            </w:tcPrChange>
          </w:tcPr>
          <w:p w14:paraId="0F16A19C" w14:textId="77777777" w:rsidR="00721F81" w:rsidRPr="00FA552A" w:rsidRDefault="00721F81" w:rsidP="00AE2175">
            <w:pPr>
              <w:rPr>
                <w:sz w:val="16"/>
                <w:szCs w:val="16"/>
              </w:rPr>
            </w:pPr>
          </w:p>
        </w:tc>
      </w:tr>
      <w:tr w:rsidR="00721F81" w14:paraId="730F2F8B" w14:textId="77777777" w:rsidTr="00721F81">
        <w:tblPrEx>
          <w:tblW w:w="20269" w:type="dxa"/>
          <w:tblInd w:w="-702" w:type="dxa"/>
          <w:tblLayout w:type="fixed"/>
          <w:tblPrExChange w:id="192" w:author="Joseph Jakuta" w:date="2017-04-17T16:16:00Z">
            <w:tblPrEx>
              <w:tblW w:w="19325" w:type="dxa"/>
              <w:tblInd w:w="-702" w:type="dxa"/>
              <w:tblLayout w:type="fixed"/>
            </w:tblPrEx>
          </w:tblPrExChange>
        </w:tblPrEx>
        <w:trPr>
          <w:trPrChange w:id="193" w:author="Joseph Jakuta" w:date="2017-04-17T16:16:00Z">
            <w:trPr>
              <w:gridBefore w:val="4"/>
            </w:trPr>
          </w:trPrChange>
        </w:trPr>
        <w:tc>
          <w:tcPr>
            <w:tcW w:w="720" w:type="dxa"/>
            <w:tcPrChange w:id="194" w:author="Joseph Jakuta" w:date="2017-04-17T16:16:00Z">
              <w:tcPr>
                <w:tcW w:w="720" w:type="dxa"/>
                <w:gridSpan w:val="2"/>
              </w:tcPr>
            </w:tcPrChange>
          </w:tcPr>
          <w:p w14:paraId="01B84E99" w14:textId="77777777" w:rsidR="00721F81" w:rsidRPr="00FA552A" w:rsidRDefault="00721F81" w:rsidP="00AE2175">
            <w:pPr>
              <w:rPr>
                <w:sz w:val="16"/>
                <w:szCs w:val="16"/>
              </w:rPr>
            </w:pPr>
            <w:r>
              <w:rPr>
                <w:sz w:val="16"/>
                <w:szCs w:val="16"/>
              </w:rPr>
              <w:t>VAPC</w:t>
            </w:r>
          </w:p>
        </w:tc>
        <w:tc>
          <w:tcPr>
            <w:tcW w:w="579" w:type="dxa"/>
            <w:tcPrChange w:id="195" w:author="Joseph Jakuta" w:date="2017-04-17T16:16:00Z">
              <w:tcPr>
                <w:tcW w:w="579" w:type="dxa"/>
                <w:gridSpan w:val="2"/>
              </w:tcPr>
            </w:tcPrChange>
          </w:tcPr>
          <w:p w14:paraId="16ABF111" w14:textId="77777777" w:rsidR="00721F81" w:rsidRPr="00FA552A" w:rsidRDefault="00721F81" w:rsidP="00AE2175">
            <w:pPr>
              <w:rPr>
                <w:sz w:val="16"/>
                <w:szCs w:val="16"/>
              </w:rPr>
            </w:pPr>
            <w:r>
              <w:rPr>
                <w:sz w:val="16"/>
                <w:szCs w:val="16"/>
              </w:rPr>
              <w:t>Coal</w:t>
            </w:r>
          </w:p>
        </w:tc>
        <w:tc>
          <w:tcPr>
            <w:tcW w:w="480" w:type="dxa"/>
            <w:tcPrChange w:id="196" w:author="Joseph Jakuta" w:date="2017-04-17T16:16:00Z">
              <w:tcPr>
                <w:tcW w:w="480" w:type="dxa"/>
              </w:tcPr>
            </w:tcPrChange>
          </w:tcPr>
          <w:p w14:paraId="5D4BD678" w14:textId="77777777" w:rsidR="00721F81" w:rsidRPr="00FA552A" w:rsidRDefault="00721F81" w:rsidP="00AE2175">
            <w:pPr>
              <w:rPr>
                <w:sz w:val="16"/>
                <w:szCs w:val="16"/>
              </w:rPr>
            </w:pPr>
            <w:r w:rsidRPr="00FA552A">
              <w:rPr>
                <w:sz w:val="16"/>
                <w:szCs w:val="16"/>
              </w:rPr>
              <w:t>VA</w:t>
            </w:r>
          </w:p>
        </w:tc>
        <w:tc>
          <w:tcPr>
            <w:tcW w:w="621" w:type="dxa"/>
            <w:tcPrChange w:id="197" w:author="Joseph Jakuta" w:date="2017-04-17T16:16:00Z">
              <w:tcPr>
                <w:tcW w:w="621" w:type="dxa"/>
                <w:gridSpan w:val="2"/>
              </w:tcPr>
            </w:tcPrChange>
          </w:tcPr>
          <w:p w14:paraId="416F9A67" w14:textId="77777777" w:rsidR="00721F81" w:rsidRPr="00FA552A" w:rsidRDefault="00721F81" w:rsidP="00AE2175">
            <w:pPr>
              <w:rPr>
                <w:sz w:val="16"/>
                <w:szCs w:val="16"/>
              </w:rPr>
            </w:pPr>
            <w:r w:rsidRPr="00FA552A">
              <w:rPr>
                <w:sz w:val="16"/>
                <w:szCs w:val="16"/>
              </w:rPr>
              <w:t>3797</w:t>
            </w:r>
          </w:p>
        </w:tc>
        <w:tc>
          <w:tcPr>
            <w:tcW w:w="897" w:type="dxa"/>
            <w:tcPrChange w:id="198" w:author="Joseph Jakuta" w:date="2017-04-17T16:16:00Z">
              <w:tcPr>
                <w:tcW w:w="897" w:type="dxa"/>
                <w:gridSpan w:val="2"/>
              </w:tcPr>
            </w:tcPrChange>
          </w:tcPr>
          <w:p w14:paraId="71832EF7" w14:textId="77777777" w:rsidR="00721F81" w:rsidRPr="00FA552A" w:rsidRDefault="00721F81" w:rsidP="00AE2175">
            <w:pPr>
              <w:rPr>
                <w:sz w:val="16"/>
                <w:szCs w:val="16"/>
              </w:rPr>
            </w:pPr>
            <w:r w:rsidRPr="00FA552A">
              <w:rPr>
                <w:sz w:val="16"/>
                <w:szCs w:val="16"/>
              </w:rPr>
              <w:t>NewUnit1</w:t>
            </w:r>
          </w:p>
        </w:tc>
        <w:tc>
          <w:tcPr>
            <w:tcW w:w="660" w:type="dxa"/>
            <w:tcPrChange w:id="199" w:author="Joseph Jakuta" w:date="2017-04-17T16:16:00Z">
              <w:tcPr>
                <w:tcW w:w="660" w:type="dxa"/>
              </w:tcPr>
            </w:tcPrChange>
          </w:tcPr>
          <w:p w14:paraId="50ADB9DB" w14:textId="77777777" w:rsidR="00721F81" w:rsidRPr="00FA552A" w:rsidRDefault="00721F81" w:rsidP="00AE2175">
            <w:pPr>
              <w:rPr>
                <w:sz w:val="16"/>
                <w:szCs w:val="16"/>
              </w:rPr>
            </w:pPr>
            <w:r w:rsidRPr="00FA552A">
              <w:rPr>
                <w:sz w:val="16"/>
                <w:szCs w:val="16"/>
              </w:rPr>
              <w:t>700</w:t>
            </w:r>
          </w:p>
        </w:tc>
        <w:tc>
          <w:tcPr>
            <w:tcW w:w="990" w:type="dxa"/>
            <w:tcPrChange w:id="200" w:author="Joseph Jakuta" w:date="2017-04-17T16:16:00Z">
              <w:tcPr>
                <w:tcW w:w="990" w:type="dxa"/>
                <w:gridSpan w:val="2"/>
              </w:tcPr>
            </w:tcPrChange>
          </w:tcPr>
          <w:p w14:paraId="33BFF7C7" w14:textId="77777777" w:rsidR="00721F81" w:rsidRPr="00FA552A" w:rsidRDefault="00721F81" w:rsidP="00AE2175">
            <w:pPr>
              <w:rPr>
                <w:sz w:val="16"/>
                <w:szCs w:val="16"/>
              </w:rPr>
            </w:pPr>
            <w:r w:rsidRPr="00FA552A">
              <w:rPr>
                <w:sz w:val="16"/>
                <w:szCs w:val="16"/>
              </w:rPr>
              <w:t>8,400</w:t>
            </w:r>
          </w:p>
        </w:tc>
        <w:tc>
          <w:tcPr>
            <w:tcW w:w="1140" w:type="dxa"/>
            <w:tcPrChange w:id="201" w:author="Joseph Jakuta" w:date="2017-04-17T16:16:00Z">
              <w:tcPr>
                <w:tcW w:w="1140" w:type="dxa"/>
                <w:gridSpan w:val="3"/>
              </w:tcPr>
            </w:tcPrChange>
          </w:tcPr>
          <w:p w14:paraId="66915260" w14:textId="77777777" w:rsidR="00721F81" w:rsidRPr="00FA552A" w:rsidRDefault="00721F81" w:rsidP="00AE2175">
            <w:pPr>
              <w:rPr>
                <w:sz w:val="16"/>
                <w:szCs w:val="16"/>
              </w:rPr>
            </w:pPr>
            <w:r w:rsidRPr="00FA552A">
              <w:rPr>
                <w:sz w:val="16"/>
                <w:szCs w:val="16"/>
              </w:rPr>
              <w:t>N</w:t>
            </w:r>
          </w:p>
        </w:tc>
        <w:tc>
          <w:tcPr>
            <w:tcW w:w="1080" w:type="dxa"/>
            <w:tcPrChange w:id="202" w:author="Joseph Jakuta" w:date="2017-04-17T16:16:00Z">
              <w:tcPr>
                <w:tcW w:w="1080" w:type="dxa"/>
                <w:gridSpan w:val="2"/>
              </w:tcPr>
            </w:tcPrChange>
          </w:tcPr>
          <w:p w14:paraId="701218D8" w14:textId="77777777" w:rsidR="00721F81" w:rsidRPr="00FA552A" w:rsidRDefault="00721F81" w:rsidP="00AE2175">
            <w:pPr>
              <w:rPr>
                <w:sz w:val="16"/>
                <w:szCs w:val="16"/>
              </w:rPr>
            </w:pPr>
            <w:r w:rsidRPr="00FA552A">
              <w:rPr>
                <w:sz w:val="16"/>
                <w:szCs w:val="16"/>
              </w:rPr>
              <w:t>Y</w:t>
            </w:r>
          </w:p>
        </w:tc>
        <w:tc>
          <w:tcPr>
            <w:tcW w:w="944" w:type="dxa"/>
            <w:tcPrChange w:id="203" w:author="Joseph Jakuta" w:date="2017-04-17T16:16:00Z">
              <w:tcPr>
                <w:tcW w:w="944" w:type="dxa"/>
                <w:gridSpan w:val="2"/>
              </w:tcPr>
            </w:tcPrChange>
          </w:tcPr>
          <w:p w14:paraId="01500CDC" w14:textId="77777777" w:rsidR="00721F81" w:rsidRPr="00FA552A" w:rsidRDefault="00721F81" w:rsidP="00AE2175">
            <w:pPr>
              <w:rPr>
                <w:ins w:id="204" w:author="Joseph Jakuta" w:date="2017-04-17T16:16:00Z"/>
                <w:sz w:val="16"/>
                <w:szCs w:val="16"/>
              </w:rPr>
            </w:pPr>
            <w:ins w:id="205" w:author="Joseph Jakuta" w:date="2017-04-17T16:16:00Z">
              <w:r>
                <w:rPr>
                  <w:sz w:val="16"/>
                  <w:szCs w:val="16"/>
                </w:rPr>
                <w:t>N</w:t>
              </w:r>
            </w:ins>
          </w:p>
        </w:tc>
        <w:tc>
          <w:tcPr>
            <w:tcW w:w="944" w:type="dxa"/>
            <w:tcPrChange w:id="206" w:author="Joseph Jakuta" w:date="2017-04-17T16:16:00Z">
              <w:tcPr>
                <w:tcW w:w="944" w:type="dxa"/>
                <w:gridSpan w:val="2"/>
              </w:tcPr>
            </w:tcPrChange>
          </w:tcPr>
          <w:p w14:paraId="770A0718" w14:textId="77777777" w:rsidR="00721F81" w:rsidRPr="00FA552A" w:rsidRDefault="00721F81" w:rsidP="00AE2175">
            <w:pPr>
              <w:rPr>
                <w:sz w:val="16"/>
                <w:szCs w:val="16"/>
              </w:rPr>
            </w:pPr>
            <w:r w:rsidRPr="00FA552A">
              <w:rPr>
                <w:sz w:val="16"/>
                <w:szCs w:val="16"/>
              </w:rPr>
              <w:t>4,635,792</w:t>
            </w:r>
          </w:p>
        </w:tc>
        <w:tc>
          <w:tcPr>
            <w:tcW w:w="944" w:type="dxa"/>
            <w:tcPrChange w:id="207" w:author="Joseph Jakuta" w:date="2017-04-17T16:16:00Z">
              <w:tcPr>
                <w:tcW w:w="944" w:type="dxa"/>
                <w:gridSpan w:val="2"/>
              </w:tcPr>
            </w:tcPrChange>
          </w:tcPr>
          <w:p w14:paraId="56BF263E" w14:textId="77777777" w:rsidR="00721F81" w:rsidRPr="00FA552A" w:rsidRDefault="00721F81" w:rsidP="00AE2175">
            <w:pPr>
              <w:rPr>
                <w:sz w:val="16"/>
                <w:szCs w:val="16"/>
              </w:rPr>
            </w:pPr>
            <w:r w:rsidRPr="00FA552A">
              <w:rPr>
                <w:sz w:val="16"/>
                <w:szCs w:val="16"/>
              </w:rPr>
              <w:t>4,730,400</w:t>
            </w:r>
          </w:p>
        </w:tc>
        <w:tc>
          <w:tcPr>
            <w:tcW w:w="810" w:type="dxa"/>
            <w:tcPrChange w:id="208" w:author="Joseph Jakuta" w:date="2017-04-17T16:16:00Z">
              <w:tcPr>
                <w:tcW w:w="810" w:type="dxa"/>
                <w:gridSpan w:val="2"/>
              </w:tcPr>
            </w:tcPrChange>
          </w:tcPr>
          <w:p w14:paraId="7E2B0DEF" w14:textId="77777777" w:rsidR="00721F81" w:rsidRPr="00FA552A" w:rsidRDefault="00721F81" w:rsidP="00AE2175">
            <w:pPr>
              <w:rPr>
                <w:sz w:val="16"/>
                <w:szCs w:val="16"/>
              </w:rPr>
            </w:pPr>
          </w:p>
        </w:tc>
        <w:tc>
          <w:tcPr>
            <w:tcW w:w="810" w:type="dxa"/>
            <w:tcPrChange w:id="209" w:author="Joseph Jakuta" w:date="2017-04-17T16:16:00Z">
              <w:tcPr>
                <w:tcW w:w="810" w:type="dxa"/>
                <w:gridSpan w:val="2"/>
              </w:tcPr>
            </w:tcPrChange>
          </w:tcPr>
          <w:p w14:paraId="54C27BDD" w14:textId="77777777" w:rsidR="00721F81" w:rsidRPr="00FA552A" w:rsidRDefault="00721F81" w:rsidP="00AE2175">
            <w:pPr>
              <w:rPr>
                <w:sz w:val="16"/>
                <w:szCs w:val="16"/>
              </w:rPr>
            </w:pPr>
            <w:r w:rsidRPr="00FA552A">
              <w:rPr>
                <w:sz w:val="16"/>
                <w:szCs w:val="16"/>
              </w:rPr>
              <w:t>0</w:t>
            </w:r>
          </w:p>
        </w:tc>
        <w:tc>
          <w:tcPr>
            <w:tcW w:w="810" w:type="dxa"/>
            <w:tcPrChange w:id="210" w:author="Joseph Jakuta" w:date="2017-04-17T16:16:00Z">
              <w:tcPr>
                <w:tcW w:w="810" w:type="dxa"/>
                <w:gridSpan w:val="2"/>
              </w:tcPr>
            </w:tcPrChange>
          </w:tcPr>
          <w:p w14:paraId="4416B8CF" w14:textId="77777777" w:rsidR="00721F81" w:rsidRPr="00FA552A" w:rsidRDefault="00721F81" w:rsidP="00AE2175">
            <w:pPr>
              <w:rPr>
                <w:sz w:val="16"/>
                <w:szCs w:val="16"/>
              </w:rPr>
            </w:pPr>
            <w:r w:rsidRPr="00FA552A">
              <w:rPr>
                <w:sz w:val="16"/>
                <w:szCs w:val="16"/>
              </w:rPr>
              <w:t>0</w:t>
            </w:r>
          </w:p>
        </w:tc>
        <w:tc>
          <w:tcPr>
            <w:tcW w:w="900" w:type="dxa"/>
            <w:tcPrChange w:id="211" w:author="Joseph Jakuta" w:date="2017-04-17T16:16:00Z">
              <w:tcPr>
                <w:tcW w:w="900" w:type="dxa"/>
                <w:gridSpan w:val="3"/>
              </w:tcPr>
            </w:tcPrChange>
          </w:tcPr>
          <w:p w14:paraId="36BCA9C7" w14:textId="77777777" w:rsidR="00721F81" w:rsidRPr="00FA552A" w:rsidRDefault="00721F81" w:rsidP="00AE2175">
            <w:pPr>
              <w:rPr>
                <w:sz w:val="16"/>
                <w:szCs w:val="16"/>
              </w:rPr>
            </w:pPr>
          </w:p>
        </w:tc>
        <w:tc>
          <w:tcPr>
            <w:tcW w:w="733" w:type="dxa"/>
            <w:tcPrChange w:id="212" w:author="Joseph Jakuta" w:date="2017-04-17T16:16:00Z">
              <w:tcPr>
                <w:tcW w:w="733" w:type="dxa"/>
                <w:gridSpan w:val="2"/>
              </w:tcPr>
            </w:tcPrChange>
          </w:tcPr>
          <w:p w14:paraId="7ECA0331" w14:textId="77777777" w:rsidR="00721F81" w:rsidRPr="00FA552A" w:rsidRDefault="00721F81" w:rsidP="00AE2175">
            <w:pPr>
              <w:rPr>
                <w:sz w:val="16"/>
                <w:szCs w:val="16"/>
              </w:rPr>
            </w:pPr>
          </w:p>
        </w:tc>
        <w:tc>
          <w:tcPr>
            <w:tcW w:w="632" w:type="dxa"/>
            <w:tcPrChange w:id="213" w:author="Joseph Jakuta" w:date="2017-04-17T16:16:00Z">
              <w:tcPr>
                <w:tcW w:w="632" w:type="dxa"/>
                <w:gridSpan w:val="2"/>
              </w:tcPr>
            </w:tcPrChange>
          </w:tcPr>
          <w:p w14:paraId="26E96F14" w14:textId="77777777" w:rsidR="00721F81" w:rsidRPr="00FA552A" w:rsidRDefault="00721F81" w:rsidP="00AE2175">
            <w:pPr>
              <w:rPr>
                <w:sz w:val="16"/>
                <w:szCs w:val="16"/>
              </w:rPr>
            </w:pPr>
          </w:p>
        </w:tc>
        <w:tc>
          <w:tcPr>
            <w:tcW w:w="716" w:type="dxa"/>
            <w:tcPrChange w:id="214" w:author="Joseph Jakuta" w:date="2017-04-17T16:16:00Z">
              <w:tcPr>
                <w:tcW w:w="716" w:type="dxa"/>
                <w:gridSpan w:val="2"/>
              </w:tcPr>
            </w:tcPrChange>
          </w:tcPr>
          <w:p w14:paraId="64572AE7" w14:textId="77777777" w:rsidR="00721F81" w:rsidRPr="00FA552A" w:rsidRDefault="00721F81" w:rsidP="00AE2175">
            <w:pPr>
              <w:rPr>
                <w:sz w:val="16"/>
                <w:szCs w:val="16"/>
              </w:rPr>
            </w:pPr>
            <w:r w:rsidRPr="00FA552A">
              <w:rPr>
                <w:sz w:val="16"/>
                <w:szCs w:val="16"/>
              </w:rPr>
              <w:t>0</w:t>
            </w:r>
          </w:p>
        </w:tc>
        <w:tc>
          <w:tcPr>
            <w:tcW w:w="709" w:type="dxa"/>
            <w:tcPrChange w:id="215" w:author="Joseph Jakuta" w:date="2017-04-17T16:16:00Z">
              <w:tcPr>
                <w:tcW w:w="709" w:type="dxa"/>
                <w:gridSpan w:val="2"/>
              </w:tcPr>
            </w:tcPrChange>
          </w:tcPr>
          <w:p w14:paraId="7F15DB8C" w14:textId="77777777" w:rsidR="00721F81" w:rsidRPr="00FA552A" w:rsidRDefault="00721F81" w:rsidP="00AE2175">
            <w:pPr>
              <w:rPr>
                <w:sz w:val="16"/>
                <w:szCs w:val="16"/>
              </w:rPr>
            </w:pPr>
            <w:r w:rsidRPr="00FA552A">
              <w:rPr>
                <w:sz w:val="16"/>
                <w:szCs w:val="16"/>
              </w:rPr>
              <w:t>0</w:t>
            </w:r>
          </w:p>
        </w:tc>
        <w:tc>
          <w:tcPr>
            <w:tcW w:w="651" w:type="dxa"/>
            <w:tcPrChange w:id="216" w:author="Joseph Jakuta" w:date="2017-04-17T16:16:00Z">
              <w:tcPr>
                <w:tcW w:w="651" w:type="dxa"/>
                <w:gridSpan w:val="2"/>
              </w:tcPr>
            </w:tcPrChange>
          </w:tcPr>
          <w:p w14:paraId="04947ED4" w14:textId="77777777" w:rsidR="00721F81" w:rsidRPr="00FA552A" w:rsidRDefault="00721F81" w:rsidP="00AE2175">
            <w:pPr>
              <w:rPr>
                <w:sz w:val="16"/>
                <w:szCs w:val="16"/>
              </w:rPr>
            </w:pPr>
          </w:p>
        </w:tc>
        <w:tc>
          <w:tcPr>
            <w:tcW w:w="632" w:type="dxa"/>
            <w:tcPrChange w:id="217" w:author="Joseph Jakuta" w:date="2017-04-17T16:16:00Z">
              <w:tcPr>
                <w:tcW w:w="632" w:type="dxa"/>
              </w:tcPr>
            </w:tcPrChange>
          </w:tcPr>
          <w:p w14:paraId="4FD22CF5" w14:textId="77777777" w:rsidR="00721F81" w:rsidRPr="00FA552A" w:rsidRDefault="00721F81" w:rsidP="00AE2175">
            <w:pPr>
              <w:rPr>
                <w:sz w:val="16"/>
                <w:szCs w:val="16"/>
              </w:rPr>
            </w:pPr>
          </w:p>
        </w:tc>
        <w:tc>
          <w:tcPr>
            <w:tcW w:w="661" w:type="dxa"/>
            <w:tcPrChange w:id="218" w:author="Joseph Jakuta" w:date="2017-04-17T16:16:00Z">
              <w:tcPr>
                <w:tcW w:w="661" w:type="dxa"/>
                <w:gridSpan w:val="2"/>
              </w:tcPr>
            </w:tcPrChange>
          </w:tcPr>
          <w:p w14:paraId="4D1397B5" w14:textId="77777777" w:rsidR="00721F81" w:rsidRPr="00FA552A" w:rsidRDefault="00721F81" w:rsidP="00AE2175">
            <w:pPr>
              <w:rPr>
                <w:sz w:val="16"/>
                <w:szCs w:val="16"/>
              </w:rPr>
            </w:pPr>
            <w:r w:rsidRPr="00FA552A">
              <w:rPr>
                <w:sz w:val="16"/>
                <w:szCs w:val="16"/>
              </w:rPr>
              <w:t>0</w:t>
            </w:r>
          </w:p>
        </w:tc>
        <w:tc>
          <w:tcPr>
            <w:tcW w:w="691" w:type="dxa"/>
            <w:tcPrChange w:id="219" w:author="Joseph Jakuta" w:date="2017-04-17T16:16:00Z">
              <w:tcPr>
                <w:tcW w:w="691" w:type="dxa"/>
                <w:gridSpan w:val="2"/>
              </w:tcPr>
            </w:tcPrChange>
          </w:tcPr>
          <w:p w14:paraId="03AFD964" w14:textId="77777777" w:rsidR="00721F81" w:rsidRPr="00FA552A" w:rsidRDefault="00721F81" w:rsidP="00AE2175">
            <w:pPr>
              <w:rPr>
                <w:sz w:val="16"/>
                <w:szCs w:val="16"/>
              </w:rPr>
            </w:pPr>
            <w:r w:rsidRPr="00FA552A">
              <w:rPr>
                <w:sz w:val="16"/>
                <w:szCs w:val="16"/>
              </w:rPr>
              <w:t>0</w:t>
            </w:r>
          </w:p>
        </w:tc>
        <w:tc>
          <w:tcPr>
            <w:tcW w:w="846" w:type="dxa"/>
            <w:tcPrChange w:id="220" w:author="Joseph Jakuta" w:date="2017-04-17T16:16:00Z">
              <w:tcPr>
                <w:tcW w:w="846" w:type="dxa"/>
              </w:tcPr>
            </w:tcPrChange>
          </w:tcPr>
          <w:p w14:paraId="0C33949E" w14:textId="77777777" w:rsidR="00721F81" w:rsidRPr="00FA552A" w:rsidRDefault="00721F81" w:rsidP="00AE2175">
            <w:pPr>
              <w:rPr>
                <w:sz w:val="16"/>
                <w:szCs w:val="16"/>
              </w:rPr>
            </w:pPr>
          </w:p>
        </w:tc>
        <w:tc>
          <w:tcPr>
            <w:tcW w:w="669" w:type="dxa"/>
            <w:tcPrChange w:id="221" w:author="Joseph Jakuta" w:date="2017-04-17T16:16:00Z">
              <w:tcPr>
                <w:tcW w:w="669" w:type="dxa"/>
              </w:tcPr>
            </w:tcPrChange>
          </w:tcPr>
          <w:p w14:paraId="31D92939" w14:textId="77777777" w:rsidR="00721F81" w:rsidRPr="00FA552A" w:rsidRDefault="00721F81" w:rsidP="00AE2175">
            <w:pPr>
              <w:rPr>
                <w:sz w:val="16"/>
                <w:szCs w:val="16"/>
              </w:rPr>
            </w:pPr>
          </w:p>
        </w:tc>
      </w:tr>
      <w:tr w:rsidR="00721F81" w14:paraId="36C2CE21" w14:textId="77777777" w:rsidTr="00721F81">
        <w:tblPrEx>
          <w:tblW w:w="20269" w:type="dxa"/>
          <w:tblInd w:w="-702" w:type="dxa"/>
          <w:tblLayout w:type="fixed"/>
          <w:tblPrExChange w:id="222" w:author="Joseph Jakuta" w:date="2017-04-17T16:16:00Z">
            <w:tblPrEx>
              <w:tblW w:w="19325" w:type="dxa"/>
              <w:tblInd w:w="-702" w:type="dxa"/>
              <w:tblLayout w:type="fixed"/>
            </w:tblPrEx>
          </w:tblPrExChange>
        </w:tblPrEx>
        <w:trPr>
          <w:trPrChange w:id="223" w:author="Joseph Jakuta" w:date="2017-04-17T16:16:00Z">
            <w:trPr>
              <w:gridBefore w:val="4"/>
            </w:trPr>
          </w:trPrChange>
        </w:trPr>
        <w:tc>
          <w:tcPr>
            <w:tcW w:w="720" w:type="dxa"/>
            <w:tcPrChange w:id="224" w:author="Joseph Jakuta" w:date="2017-04-17T16:16:00Z">
              <w:tcPr>
                <w:tcW w:w="720" w:type="dxa"/>
                <w:gridSpan w:val="2"/>
              </w:tcPr>
            </w:tcPrChange>
          </w:tcPr>
          <w:p w14:paraId="289FDE69" w14:textId="77777777" w:rsidR="00721F81" w:rsidRPr="00FA552A" w:rsidRDefault="00721F81" w:rsidP="00AE2175">
            <w:pPr>
              <w:rPr>
                <w:sz w:val="16"/>
                <w:szCs w:val="16"/>
              </w:rPr>
            </w:pPr>
            <w:r>
              <w:rPr>
                <w:sz w:val="16"/>
                <w:szCs w:val="16"/>
              </w:rPr>
              <w:t>VAPC</w:t>
            </w:r>
          </w:p>
        </w:tc>
        <w:tc>
          <w:tcPr>
            <w:tcW w:w="579" w:type="dxa"/>
            <w:tcPrChange w:id="225" w:author="Joseph Jakuta" w:date="2017-04-17T16:16:00Z">
              <w:tcPr>
                <w:tcW w:w="579" w:type="dxa"/>
                <w:gridSpan w:val="2"/>
              </w:tcPr>
            </w:tcPrChange>
          </w:tcPr>
          <w:p w14:paraId="18241FD0" w14:textId="77777777" w:rsidR="00721F81" w:rsidRPr="00FA552A" w:rsidRDefault="00721F81" w:rsidP="00AE2175">
            <w:pPr>
              <w:rPr>
                <w:sz w:val="16"/>
                <w:szCs w:val="16"/>
              </w:rPr>
            </w:pPr>
            <w:r>
              <w:rPr>
                <w:sz w:val="16"/>
                <w:szCs w:val="16"/>
              </w:rPr>
              <w:t>Coal</w:t>
            </w:r>
          </w:p>
        </w:tc>
        <w:tc>
          <w:tcPr>
            <w:tcW w:w="480" w:type="dxa"/>
            <w:tcPrChange w:id="226" w:author="Joseph Jakuta" w:date="2017-04-17T16:16:00Z">
              <w:tcPr>
                <w:tcW w:w="480" w:type="dxa"/>
              </w:tcPr>
            </w:tcPrChange>
          </w:tcPr>
          <w:p w14:paraId="3CE534D9" w14:textId="77777777" w:rsidR="00721F81" w:rsidRPr="00FA552A" w:rsidRDefault="00721F81" w:rsidP="00AE2175">
            <w:pPr>
              <w:rPr>
                <w:sz w:val="16"/>
                <w:szCs w:val="16"/>
              </w:rPr>
            </w:pPr>
            <w:r w:rsidRPr="00FA552A">
              <w:rPr>
                <w:sz w:val="16"/>
                <w:szCs w:val="16"/>
              </w:rPr>
              <w:t>VA</w:t>
            </w:r>
          </w:p>
        </w:tc>
        <w:tc>
          <w:tcPr>
            <w:tcW w:w="621" w:type="dxa"/>
            <w:tcPrChange w:id="227" w:author="Joseph Jakuta" w:date="2017-04-17T16:16:00Z">
              <w:tcPr>
                <w:tcW w:w="621" w:type="dxa"/>
                <w:gridSpan w:val="2"/>
              </w:tcPr>
            </w:tcPrChange>
          </w:tcPr>
          <w:p w14:paraId="40292AD8" w14:textId="77777777" w:rsidR="00721F81" w:rsidRPr="00FA552A" w:rsidRDefault="00721F81" w:rsidP="00AE2175">
            <w:pPr>
              <w:rPr>
                <w:sz w:val="16"/>
                <w:szCs w:val="16"/>
              </w:rPr>
            </w:pPr>
            <w:r w:rsidRPr="00FA552A">
              <w:rPr>
                <w:sz w:val="16"/>
                <w:szCs w:val="16"/>
              </w:rPr>
              <w:t>3797</w:t>
            </w:r>
          </w:p>
        </w:tc>
        <w:tc>
          <w:tcPr>
            <w:tcW w:w="897" w:type="dxa"/>
            <w:tcPrChange w:id="228" w:author="Joseph Jakuta" w:date="2017-04-17T16:16:00Z">
              <w:tcPr>
                <w:tcW w:w="897" w:type="dxa"/>
                <w:gridSpan w:val="2"/>
              </w:tcPr>
            </w:tcPrChange>
          </w:tcPr>
          <w:p w14:paraId="065D7B49" w14:textId="77777777" w:rsidR="00721F81" w:rsidRPr="00FA552A" w:rsidRDefault="00721F81" w:rsidP="00AE2175">
            <w:pPr>
              <w:rPr>
                <w:sz w:val="16"/>
                <w:szCs w:val="16"/>
              </w:rPr>
            </w:pPr>
            <w:r w:rsidRPr="00FA552A">
              <w:rPr>
                <w:sz w:val="16"/>
                <w:szCs w:val="16"/>
              </w:rPr>
              <w:t>NewUnit1</w:t>
            </w:r>
          </w:p>
        </w:tc>
        <w:tc>
          <w:tcPr>
            <w:tcW w:w="660" w:type="dxa"/>
            <w:tcPrChange w:id="229" w:author="Joseph Jakuta" w:date="2017-04-17T16:16:00Z">
              <w:tcPr>
                <w:tcW w:w="660" w:type="dxa"/>
              </w:tcPr>
            </w:tcPrChange>
          </w:tcPr>
          <w:p w14:paraId="4B4F58B1" w14:textId="77777777" w:rsidR="00721F81" w:rsidRPr="00FA552A" w:rsidRDefault="00721F81" w:rsidP="00AE2175">
            <w:pPr>
              <w:rPr>
                <w:sz w:val="16"/>
                <w:szCs w:val="16"/>
              </w:rPr>
            </w:pPr>
            <w:r w:rsidRPr="00FA552A">
              <w:rPr>
                <w:sz w:val="16"/>
                <w:szCs w:val="16"/>
              </w:rPr>
              <w:t>705</w:t>
            </w:r>
          </w:p>
        </w:tc>
        <w:tc>
          <w:tcPr>
            <w:tcW w:w="990" w:type="dxa"/>
            <w:tcPrChange w:id="230" w:author="Joseph Jakuta" w:date="2017-04-17T16:16:00Z">
              <w:tcPr>
                <w:tcW w:w="990" w:type="dxa"/>
                <w:gridSpan w:val="2"/>
              </w:tcPr>
            </w:tcPrChange>
          </w:tcPr>
          <w:p w14:paraId="3E0A487B" w14:textId="77777777" w:rsidR="00721F81" w:rsidRPr="00FA552A" w:rsidRDefault="00721F81" w:rsidP="00AE2175">
            <w:pPr>
              <w:rPr>
                <w:sz w:val="16"/>
                <w:szCs w:val="16"/>
              </w:rPr>
            </w:pPr>
            <w:r w:rsidRPr="00FA552A">
              <w:rPr>
                <w:sz w:val="16"/>
                <w:szCs w:val="16"/>
              </w:rPr>
              <w:t>8,401</w:t>
            </w:r>
          </w:p>
        </w:tc>
        <w:tc>
          <w:tcPr>
            <w:tcW w:w="1140" w:type="dxa"/>
            <w:tcPrChange w:id="231" w:author="Joseph Jakuta" w:date="2017-04-17T16:16:00Z">
              <w:tcPr>
                <w:tcW w:w="1140" w:type="dxa"/>
                <w:gridSpan w:val="3"/>
              </w:tcPr>
            </w:tcPrChange>
          </w:tcPr>
          <w:p w14:paraId="2B8B69C8" w14:textId="77777777" w:rsidR="00721F81" w:rsidRPr="00FA552A" w:rsidRDefault="00721F81" w:rsidP="00AE2175">
            <w:pPr>
              <w:rPr>
                <w:sz w:val="16"/>
                <w:szCs w:val="16"/>
              </w:rPr>
            </w:pPr>
            <w:r w:rsidRPr="00FA552A">
              <w:rPr>
                <w:sz w:val="16"/>
                <w:szCs w:val="16"/>
              </w:rPr>
              <w:t>N</w:t>
            </w:r>
          </w:p>
        </w:tc>
        <w:tc>
          <w:tcPr>
            <w:tcW w:w="1080" w:type="dxa"/>
            <w:tcPrChange w:id="232" w:author="Joseph Jakuta" w:date="2017-04-17T16:16:00Z">
              <w:tcPr>
                <w:tcW w:w="1080" w:type="dxa"/>
                <w:gridSpan w:val="2"/>
              </w:tcPr>
            </w:tcPrChange>
          </w:tcPr>
          <w:p w14:paraId="1E65E1FE" w14:textId="77777777" w:rsidR="00721F81" w:rsidRPr="00FA552A" w:rsidRDefault="00721F81" w:rsidP="00AE2175">
            <w:pPr>
              <w:rPr>
                <w:sz w:val="16"/>
                <w:szCs w:val="16"/>
              </w:rPr>
            </w:pPr>
            <w:r w:rsidRPr="00FA552A">
              <w:rPr>
                <w:sz w:val="16"/>
                <w:szCs w:val="16"/>
              </w:rPr>
              <w:t>Y</w:t>
            </w:r>
          </w:p>
        </w:tc>
        <w:tc>
          <w:tcPr>
            <w:tcW w:w="944" w:type="dxa"/>
            <w:tcPrChange w:id="233" w:author="Joseph Jakuta" w:date="2017-04-17T16:16:00Z">
              <w:tcPr>
                <w:tcW w:w="944" w:type="dxa"/>
                <w:gridSpan w:val="2"/>
              </w:tcPr>
            </w:tcPrChange>
          </w:tcPr>
          <w:p w14:paraId="459B99ED" w14:textId="77777777" w:rsidR="00721F81" w:rsidRPr="00FA552A" w:rsidRDefault="00721F81" w:rsidP="00AE2175">
            <w:pPr>
              <w:rPr>
                <w:ins w:id="234" w:author="Joseph Jakuta" w:date="2017-04-17T16:16:00Z"/>
                <w:sz w:val="16"/>
                <w:szCs w:val="16"/>
              </w:rPr>
            </w:pPr>
            <w:ins w:id="235" w:author="Joseph Jakuta" w:date="2017-04-17T16:16:00Z">
              <w:r>
                <w:rPr>
                  <w:sz w:val="16"/>
                  <w:szCs w:val="16"/>
                </w:rPr>
                <w:t>N</w:t>
              </w:r>
            </w:ins>
          </w:p>
        </w:tc>
        <w:tc>
          <w:tcPr>
            <w:tcW w:w="944" w:type="dxa"/>
            <w:tcPrChange w:id="236" w:author="Joseph Jakuta" w:date="2017-04-17T16:16:00Z">
              <w:tcPr>
                <w:tcW w:w="944" w:type="dxa"/>
                <w:gridSpan w:val="2"/>
              </w:tcPr>
            </w:tcPrChange>
          </w:tcPr>
          <w:p w14:paraId="7D6CEBF7" w14:textId="77777777" w:rsidR="00721F81" w:rsidRPr="00FA552A" w:rsidRDefault="00721F81" w:rsidP="00AE2175">
            <w:pPr>
              <w:rPr>
                <w:sz w:val="16"/>
                <w:szCs w:val="16"/>
              </w:rPr>
            </w:pPr>
            <w:r w:rsidRPr="00FA552A">
              <w:rPr>
                <w:sz w:val="16"/>
                <w:szCs w:val="16"/>
              </w:rPr>
              <w:t>4,635,792</w:t>
            </w:r>
          </w:p>
        </w:tc>
        <w:tc>
          <w:tcPr>
            <w:tcW w:w="944" w:type="dxa"/>
            <w:tcPrChange w:id="237" w:author="Joseph Jakuta" w:date="2017-04-17T16:16:00Z">
              <w:tcPr>
                <w:tcW w:w="944" w:type="dxa"/>
                <w:gridSpan w:val="2"/>
              </w:tcPr>
            </w:tcPrChange>
          </w:tcPr>
          <w:p w14:paraId="56A55EE3" w14:textId="77777777" w:rsidR="00721F81" w:rsidRPr="00FA552A" w:rsidRDefault="00721F81" w:rsidP="00AE2175">
            <w:pPr>
              <w:rPr>
                <w:sz w:val="16"/>
                <w:szCs w:val="16"/>
              </w:rPr>
            </w:pPr>
            <w:r w:rsidRPr="00FA552A">
              <w:rPr>
                <w:sz w:val="16"/>
                <w:szCs w:val="16"/>
              </w:rPr>
              <w:t>4,730,400</w:t>
            </w:r>
          </w:p>
        </w:tc>
        <w:tc>
          <w:tcPr>
            <w:tcW w:w="810" w:type="dxa"/>
            <w:tcPrChange w:id="238" w:author="Joseph Jakuta" w:date="2017-04-17T16:16:00Z">
              <w:tcPr>
                <w:tcW w:w="810" w:type="dxa"/>
                <w:gridSpan w:val="2"/>
              </w:tcPr>
            </w:tcPrChange>
          </w:tcPr>
          <w:p w14:paraId="2136038F" w14:textId="77777777" w:rsidR="00721F81" w:rsidRPr="00FA552A" w:rsidRDefault="00721F81" w:rsidP="00AE2175">
            <w:pPr>
              <w:rPr>
                <w:sz w:val="16"/>
                <w:szCs w:val="16"/>
              </w:rPr>
            </w:pPr>
          </w:p>
        </w:tc>
        <w:tc>
          <w:tcPr>
            <w:tcW w:w="810" w:type="dxa"/>
            <w:tcPrChange w:id="239" w:author="Joseph Jakuta" w:date="2017-04-17T16:16:00Z">
              <w:tcPr>
                <w:tcW w:w="810" w:type="dxa"/>
                <w:gridSpan w:val="2"/>
              </w:tcPr>
            </w:tcPrChange>
          </w:tcPr>
          <w:p w14:paraId="3033374D" w14:textId="77777777" w:rsidR="00721F81" w:rsidRPr="00FA552A" w:rsidRDefault="00721F81" w:rsidP="00AE2175">
            <w:pPr>
              <w:rPr>
                <w:sz w:val="16"/>
                <w:szCs w:val="16"/>
              </w:rPr>
            </w:pPr>
            <w:r w:rsidRPr="00FA552A">
              <w:rPr>
                <w:sz w:val="16"/>
                <w:szCs w:val="16"/>
              </w:rPr>
              <w:t>0</w:t>
            </w:r>
          </w:p>
        </w:tc>
        <w:tc>
          <w:tcPr>
            <w:tcW w:w="810" w:type="dxa"/>
            <w:tcPrChange w:id="240" w:author="Joseph Jakuta" w:date="2017-04-17T16:16:00Z">
              <w:tcPr>
                <w:tcW w:w="810" w:type="dxa"/>
                <w:gridSpan w:val="2"/>
              </w:tcPr>
            </w:tcPrChange>
          </w:tcPr>
          <w:p w14:paraId="37DD6136" w14:textId="77777777" w:rsidR="00721F81" w:rsidRPr="00FA552A" w:rsidRDefault="00721F81" w:rsidP="00AE2175">
            <w:pPr>
              <w:rPr>
                <w:sz w:val="16"/>
                <w:szCs w:val="16"/>
              </w:rPr>
            </w:pPr>
            <w:r w:rsidRPr="00FA552A">
              <w:rPr>
                <w:sz w:val="16"/>
                <w:szCs w:val="16"/>
              </w:rPr>
              <w:t>0</w:t>
            </w:r>
          </w:p>
        </w:tc>
        <w:tc>
          <w:tcPr>
            <w:tcW w:w="900" w:type="dxa"/>
            <w:tcPrChange w:id="241" w:author="Joseph Jakuta" w:date="2017-04-17T16:16:00Z">
              <w:tcPr>
                <w:tcW w:w="900" w:type="dxa"/>
                <w:gridSpan w:val="3"/>
              </w:tcPr>
            </w:tcPrChange>
          </w:tcPr>
          <w:p w14:paraId="42E71F19" w14:textId="77777777" w:rsidR="00721F81" w:rsidRPr="00FA552A" w:rsidRDefault="00721F81" w:rsidP="00AE2175">
            <w:pPr>
              <w:rPr>
                <w:sz w:val="16"/>
                <w:szCs w:val="16"/>
              </w:rPr>
            </w:pPr>
          </w:p>
        </w:tc>
        <w:tc>
          <w:tcPr>
            <w:tcW w:w="733" w:type="dxa"/>
            <w:tcPrChange w:id="242" w:author="Joseph Jakuta" w:date="2017-04-17T16:16:00Z">
              <w:tcPr>
                <w:tcW w:w="733" w:type="dxa"/>
                <w:gridSpan w:val="2"/>
              </w:tcPr>
            </w:tcPrChange>
          </w:tcPr>
          <w:p w14:paraId="37A0CAB0" w14:textId="77777777" w:rsidR="00721F81" w:rsidRPr="00FA552A" w:rsidRDefault="00721F81" w:rsidP="00AE2175">
            <w:pPr>
              <w:rPr>
                <w:sz w:val="16"/>
                <w:szCs w:val="16"/>
              </w:rPr>
            </w:pPr>
          </w:p>
        </w:tc>
        <w:tc>
          <w:tcPr>
            <w:tcW w:w="632" w:type="dxa"/>
            <w:tcPrChange w:id="243" w:author="Joseph Jakuta" w:date="2017-04-17T16:16:00Z">
              <w:tcPr>
                <w:tcW w:w="632" w:type="dxa"/>
                <w:gridSpan w:val="2"/>
              </w:tcPr>
            </w:tcPrChange>
          </w:tcPr>
          <w:p w14:paraId="2E8C9C27" w14:textId="77777777" w:rsidR="00721F81" w:rsidRPr="00FA552A" w:rsidRDefault="00721F81" w:rsidP="00AE2175">
            <w:pPr>
              <w:rPr>
                <w:sz w:val="16"/>
                <w:szCs w:val="16"/>
              </w:rPr>
            </w:pPr>
          </w:p>
        </w:tc>
        <w:tc>
          <w:tcPr>
            <w:tcW w:w="716" w:type="dxa"/>
            <w:tcPrChange w:id="244" w:author="Joseph Jakuta" w:date="2017-04-17T16:16:00Z">
              <w:tcPr>
                <w:tcW w:w="716" w:type="dxa"/>
                <w:gridSpan w:val="2"/>
              </w:tcPr>
            </w:tcPrChange>
          </w:tcPr>
          <w:p w14:paraId="634F5251" w14:textId="77777777" w:rsidR="00721F81" w:rsidRPr="00FA552A" w:rsidRDefault="00721F81" w:rsidP="00AE2175">
            <w:pPr>
              <w:rPr>
                <w:sz w:val="16"/>
                <w:szCs w:val="16"/>
              </w:rPr>
            </w:pPr>
            <w:r w:rsidRPr="00FA552A">
              <w:rPr>
                <w:sz w:val="16"/>
                <w:szCs w:val="16"/>
              </w:rPr>
              <w:t>0</w:t>
            </w:r>
          </w:p>
        </w:tc>
        <w:tc>
          <w:tcPr>
            <w:tcW w:w="709" w:type="dxa"/>
            <w:tcPrChange w:id="245" w:author="Joseph Jakuta" w:date="2017-04-17T16:16:00Z">
              <w:tcPr>
                <w:tcW w:w="709" w:type="dxa"/>
                <w:gridSpan w:val="2"/>
              </w:tcPr>
            </w:tcPrChange>
          </w:tcPr>
          <w:p w14:paraId="7515D892" w14:textId="77777777" w:rsidR="00721F81" w:rsidRPr="00FA552A" w:rsidRDefault="00721F81" w:rsidP="00AE2175">
            <w:pPr>
              <w:rPr>
                <w:sz w:val="16"/>
                <w:szCs w:val="16"/>
              </w:rPr>
            </w:pPr>
            <w:r w:rsidRPr="00FA552A">
              <w:rPr>
                <w:sz w:val="16"/>
                <w:szCs w:val="16"/>
              </w:rPr>
              <w:t>0</w:t>
            </w:r>
          </w:p>
        </w:tc>
        <w:tc>
          <w:tcPr>
            <w:tcW w:w="651" w:type="dxa"/>
            <w:tcPrChange w:id="246" w:author="Joseph Jakuta" w:date="2017-04-17T16:16:00Z">
              <w:tcPr>
                <w:tcW w:w="651" w:type="dxa"/>
                <w:gridSpan w:val="2"/>
              </w:tcPr>
            </w:tcPrChange>
          </w:tcPr>
          <w:p w14:paraId="62224F80" w14:textId="77777777" w:rsidR="00721F81" w:rsidRPr="00FA552A" w:rsidRDefault="00721F81" w:rsidP="00AE2175">
            <w:pPr>
              <w:rPr>
                <w:sz w:val="16"/>
                <w:szCs w:val="16"/>
              </w:rPr>
            </w:pPr>
          </w:p>
        </w:tc>
        <w:tc>
          <w:tcPr>
            <w:tcW w:w="632" w:type="dxa"/>
            <w:tcPrChange w:id="247" w:author="Joseph Jakuta" w:date="2017-04-17T16:16:00Z">
              <w:tcPr>
                <w:tcW w:w="632" w:type="dxa"/>
              </w:tcPr>
            </w:tcPrChange>
          </w:tcPr>
          <w:p w14:paraId="5950C215" w14:textId="77777777" w:rsidR="00721F81" w:rsidRPr="00FA552A" w:rsidRDefault="00721F81" w:rsidP="00AE2175">
            <w:pPr>
              <w:rPr>
                <w:sz w:val="16"/>
                <w:szCs w:val="16"/>
              </w:rPr>
            </w:pPr>
          </w:p>
        </w:tc>
        <w:tc>
          <w:tcPr>
            <w:tcW w:w="661" w:type="dxa"/>
            <w:tcPrChange w:id="248" w:author="Joseph Jakuta" w:date="2017-04-17T16:16:00Z">
              <w:tcPr>
                <w:tcW w:w="661" w:type="dxa"/>
                <w:gridSpan w:val="2"/>
              </w:tcPr>
            </w:tcPrChange>
          </w:tcPr>
          <w:p w14:paraId="0A327EA4" w14:textId="77777777" w:rsidR="00721F81" w:rsidRPr="00FA552A" w:rsidRDefault="00721F81" w:rsidP="00AE2175">
            <w:pPr>
              <w:rPr>
                <w:sz w:val="16"/>
                <w:szCs w:val="16"/>
              </w:rPr>
            </w:pPr>
            <w:r w:rsidRPr="00FA552A">
              <w:rPr>
                <w:sz w:val="16"/>
                <w:szCs w:val="16"/>
              </w:rPr>
              <w:t>0</w:t>
            </w:r>
          </w:p>
        </w:tc>
        <w:tc>
          <w:tcPr>
            <w:tcW w:w="691" w:type="dxa"/>
            <w:tcPrChange w:id="249" w:author="Joseph Jakuta" w:date="2017-04-17T16:16:00Z">
              <w:tcPr>
                <w:tcW w:w="691" w:type="dxa"/>
                <w:gridSpan w:val="2"/>
              </w:tcPr>
            </w:tcPrChange>
          </w:tcPr>
          <w:p w14:paraId="4E311957" w14:textId="77777777" w:rsidR="00721F81" w:rsidRPr="00FA552A" w:rsidRDefault="00721F81" w:rsidP="00AE2175">
            <w:pPr>
              <w:rPr>
                <w:sz w:val="16"/>
                <w:szCs w:val="16"/>
              </w:rPr>
            </w:pPr>
            <w:r w:rsidRPr="00FA552A">
              <w:rPr>
                <w:sz w:val="16"/>
                <w:szCs w:val="16"/>
              </w:rPr>
              <w:t>0</w:t>
            </w:r>
          </w:p>
        </w:tc>
        <w:tc>
          <w:tcPr>
            <w:tcW w:w="846" w:type="dxa"/>
            <w:tcPrChange w:id="250" w:author="Joseph Jakuta" w:date="2017-04-17T16:16:00Z">
              <w:tcPr>
                <w:tcW w:w="846" w:type="dxa"/>
              </w:tcPr>
            </w:tcPrChange>
          </w:tcPr>
          <w:p w14:paraId="4CA60E8C" w14:textId="77777777" w:rsidR="00721F81" w:rsidRPr="00FA552A" w:rsidRDefault="00721F81" w:rsidP="00AE2175">
            <w:pPr>
              <w:rPr>
                <w:sz w:val="16"/>
                <w:szCs w:val="16"/>
              </w:rPr>
            </w:pPr>
          </w:p>
        </w:tc>
        <w:tc>
          <w:tcPr>
            <w:tcW w:w="669" w:type="dxa"/>
            <w:tcPrChange w:id="251" w:author="Joseph Jakuta" w:date="2017-04-17T16:16:00Z">
              <w:tcPr>
                <w:tcW w:w="669" w:type="dxa"/>
              </w:tcPr>
            </w:tcPrChange>
          </w:tcPr>
          <w:p w14:paraId="1988F8F0" w14:textId="77777777" w:rsidR="00721F81" w:rsidRPr="00FA552A" w:rsidRDefault="00721F81" w:rsidP="00AE2175">
            <w:pPr>
              <w:rPr>
                <w:sz w:val="16"/>
                <w:szCs w:val="16"/>
              </w:rPr>
            </w:pPr>
          </w:p>
        </w:tc>
      </w:tr>
      <w:tr w:rsidR="00721F81" w14:paraId="45BD74C7" w14:textId="77777777" w:rsidTr="00721F81">
        <w:tblPrEx>
          <w:tblW w:w="20269" w:type="dxa"/>
          <w:tblInd w:w="-702" w:type="dxa"/>
          <w:tblLayout w:type="fixed"/>
          <w:tblPrExChange w:id="252" w:author="Joseph Jakuta" w:date="2017-04-17T16:16:00Z">
            <w:tblPrEx>
              <w:tblW w:w="19325" w:type="dxa"/>
              <w:tblInd w:w="-702" w:type="dxa"/>
              <w:tblLayout w:type="fixed"/>
            </w:tblPrEx>
          </w:tblPrExChange>
        </w:tblPrEx>
        <w:trPr>
          <w:trPrChange w:id="253" w:author="Joseph Jakuta" w:date="2017-04-17T16:16:00Z">
            <w:trPr>
              <w:gridBefore w:val="4"/>
            </w:trPr>
          </w:trPrChange>
        </w:trPr>
        <w:tc>
          <w:tcPr>
            <w:tcW w:w="720" w:type="dxa"/>
            <w:tcPrChange w:id="254" w:author="Joseph Jakuta" w:date="2017-04-17T16:16:00Z">
              <w:tcPr>
                <w:tcW w:w="720" w:type="dxa"/>
                <w:gridSpan w:val="2"/>
              </w:tcPr>
            </w:tcPrChange>
          </w:tcPr>
          <w:p w14:paraId="6A6A91A4" w14:textId="77777777" w:rsidR="00721F81" w:rsidRPr="00FA552A" w:rsidRDefault="00721F81" w:rsidP="00AE2175">
            <w:pPr>
              <w:rPr>
                <w:sz w:val="16"/>
                <w:szCs w:val="16"/>
              </w:rPr>
            </w:pPr>
          </w:p>
        </w:tc>
        <w:tc>
          <w:tcPr>
            <w:tcW w:w="579" w:type="dxa"/>
            <w:tcPrChange w:id="255" w:author="Joseph Jakuta" w:date="2017-04-17T16:16:00Z">
              <w:tcPr>
                <w:tcW w:w="579" w:type="dxa"/>
                <w:gridSpan w:val="2"/>
              </w:tcPr>
            </w:tcPrChange>
          </w:tcPr>
          <w:p w14:paraId="15622FA0" w14:textId="77777777" w:rsidR="00721F81" w:rsidRPr="00FA552A" w:rsidRDefault="00721F81" w:rsidP="00AE2175">
            <w:pPr>
              <w:rPr>
                <w:sz w:val="16"/>
                <w:szCs w:val="16"/>
              </w:rPr>
            </w:pPr>
          </w:p>
        </w:tc>
        <w:tc>
          <w:tcPr>
            <w:tcW w:w="480" w:type="dxa"/>
            <w:tcPrChange w:id="256" w:author="Joseph Jakuta" w:date="2017-04-17T16:16:00Z">
              <w:tcPr>
                <w:tcW w:w="480" w:type="dxa"/>
              </w:tcPr>
            </w:tcPrChange>
          </w:tcPr>
          <w:p w14:paraId="72C9C7F1" w14:textId="77777777" w:rsidR="00721F81" w:rsidRPr="00FA552A" w:rsidRDefault="00721F81" w:rsidP="00AE2175">
            <w:pPr>
              <w:rPr>
                <w:sz w:val="16"/>
                <w:szCs w:val="16"/>
              </w:rPr>
            </w:pPr>
            <w:r w:rsidRPr="00FA552A">
              <w:rPr>
                <w:sz w:val="16"/>
                <w:szCs w:val="16"/>
              </w:rPr>
              <w:t>…</w:t>
            </w:r>
          </w:p>
        </w:tc>
        <w:tc>
          <w:tcPr>
            <w:tcW w:w="621" w:type="dxa"/>
            <w:tcPrChange w:id="257" w:author="Joseph Jakuta" w:date="2017-04-17T16:16:00Z">
              <w:tcPr>
                <w:tcW w:w="621" w:type="dxa"/>
                <w:gridSpan w:val="2"/>
              </w:tcPr>
            </w:tcPrChange>
          </w:tcPr>
          <w:p w14:paraId="420858F2" w14:textId="77777777" w:rsidR="00721F81" w:rsidRPr="00FA552A" w:rsidRDefault="00721F81" w:rsidP="00AE2175">
            <w:pPr>
              <w:rPr>
                <w:sz w:val="16"/>
                <w:szCs w:val="16"/>
              </w:rPr>
            </w:pPr>
          </w:p>
        </w:tc>
        <w:tc>
          <w:tcPr>
            <w:tcW w:w="897" w:type="dxa"/>
            <w:tcPrChange w:id="258" w:author="Joseph Jakuta" w:date="2017-04-17T16:16:00Z">
              <w:tcPr>
                <w:tcW w:w="897" w:type="dxa"/>
                <w:gridSpan w:val="2"/>
              </w:tcPr>
            </w:tcPrChange>
          </w:tcPr>
          <w:p w14:paraId="55490112" w14:textId="77777777" w:rsidR="00721F81" w:rsidRPr="00FA552A" w:rsidRDefault="00721F81" w:rsidP="00AE2175">
            <w:pPr>
              <w:rPr>
                <w:sz w:val="16"/>
                <w:szCs w:val="16"/>
              </w:rPr>
            </w:pPr>
          </w:p>
        </w:tc>
        <w:tc>
          <w:tcPr>
            <w:tcW w:w="660" w:type="dxa"/>
            <w:tcPrChange w:id="259" w:author="Joseph Jakuta" w:date="2017-04-17T16:16:00Z">
              <w:tcPr>
                <w:tcW w:w="660" w:type="dxa"/>
              </w:tcPr>
            </w:tcPrChange>
          </w:tcPr>
          <w:p w14:paraId="6CBB027A" w14:textId="77777777" w:rsidR="00721F81" w:rsidRPr="00FA552A" w:rsidRDefault="00721F81" w:rsidP="00AE2175">
            <w:pPr>
              <w:rPr>
                <w:sz w:val="16"/>
                <w:szCs w:val="16"/>
              </w:rPr>
            </w:pPr>
          </w:p>
        </w:tc>
        <w:tc>
          <w:tcPr>
            <w:tcW w:w="990" w:type="dxa"/>
            <w:tcPrChange w:id="260" w:author="Joseph Jakuta" w:date="2017-04-17T16:16:00Z">
              <w:tcPr>
                <w:tcW w:w="990" w:type="dxa"/>
                <w:gridSpan w:val="2"/>
              </w:tcPr>
            </w:tcPrChange>
          </w:tcPr>
          <w:p w14:paraId="5D5AF496" w14:textId="77777777" w:rsidR="00721F81" w:rsidRPr="00FA552A" w:rsidRDefault="00721F81" w:rsidP="00AE2175">
            <w:pPr>
              <w:rPr>
                <w:sz w:val="16"/>
                <w:szCs w:val="16"/>
              </w:rPr>
            </w:pPr>
          </w:p>
        </w:tc>
        <w:tc>
          <w:tcPr>
            <w:tcW w:w="1140" w:type="dxa"/>
            <w:tcPrChange w:id="261" w:author="Joseph Jakuta" w:date="2017-04-17T16:16:00Z">
              <w:tcPr>
                <w:tcW w:w="1140" w:type="dxa"/>
                <w:gridSpan w:val="3"/>
              </w:tcPr>
            </w:tcPrChange>
          </w:tcPr>
          <w:p w14:paraId="0565F87C" w14:textId="77777777" w:rsidR="00721F81" w:rsidRPr="00FA552A" w:rsidRDefault="00721F81" w:rsidP="00AE2175">
            <w:pPr>
              <w:rPr>
                <w:sz w:val="16"/>
                <w:szCs w:val="16"/>
              </w:rPr>
            </w:pPr>
          </w:p>
        </w:tc>
        <w:tc>
          <w:tcPr>
            <w:tcW w:w="1080" w:type="dxa"/>
            <w:tcPrChange w:id="262" w:author="Joseph Jakuta" w:date="2017-04-17T16:16:00Z">
              <w:tcPr>
                <w:tcW w:w="1080" w:type="dxa"/>
                <w:gridSpan w:val="2"/>
              </w:tcPr>
            </w:tcPrChange>
          </w:tcPr>
          <w:p w14:paraId="33FA664B" w14:textId="77777777" w:rsidR="00721F81" w:rsidRPr="00FA552A" w:rsidRDefault="00721F81" w:rsidP="00AE2175">
            <w:pPr>
              <w:rPr>
                <w:sz w:val="16"/>
                <w:szCs w:val="16"/>
              </w:rPr>
            </w:pPr>
          </w:p>
        </w:tc>
        <w:tc>
          <w:tcPr>
            <w:tcW w:w="944" w:type="dxa"/>
            <w:tcPrChange w:id="263" w:author="Joseph Jakuta" w:date="2017-04-17T16:16:00Z">
              <w:tcPr>
                <w:tcW w:w="944" w:type="dxa"/>
                <w:gridSpan w:val="2"/>
              </w:tcPr>
            </w:tcPrChange>
          </w:tcPr>
          <w:p w14:paraId="28331C65" w14:textId="77777777" w:rsidR="00721F81" w:rsidRPr="00FA552A" w:rsidRDefault="00721F81" w:rsidP="00AE2175">
            <w:pPr>
              <w:rPr>
                <w:ins w:id="264" w:author="Joseph Jakuta" w:date="2017-04-17T16:16:00Z"/>
                <w:sz w:val="16"/>
                <w:szCs w:val="16"/>
              </w:rPr>
            </w:pPr>
          </w:p>
        </w:tc>
        <w:tc>
          <w:tcPr>
            <w:tcW w:w="944" w:type="dxa"/>
            <w:tcPrChange w:id="265" w:author="Joseph Jakuta" w:date="2017-04-17T16:16:00Z">
              <w:tcPr>
                <w:tcW w:w="944" w:type="dxa"/>
                <w:gridSpan w:val="2"/>
              </w:tcPr>
            </w:tcPrChange>
          </w:tcPr>
          <w:p w14:paraId="4BD51DAA" w14:textId="77777777" w:rsidR="00721F81" w:rsidRPr="00FA552A" w:rsidRDefault="00721F81" w:rsidP="00AE2175">
            <w:pPr>
              <w:rPr>
                <w:sz w:val="16"/>
                <w:szCs w:val="16"/>
              </w:rPr>
            </w:pPr>
          </w:p>
        </w:tc>
        <w:tc>
          <w:tcPr>
            <w:tcW w:w="944" w:type="dxa"/>
            <w:tcPrChange w:id="266" w:author="Joseph Jakuta" w:date="2017-04-17T16:16:00Z">
              <w:tcPr>
                <w:tcW w:w="944" w:type="dxa"/>
                <w:gridSpan w:val="2"/>
              </w:tcPr>
            </w:tcPrChange>
          </w:tcPr>
          <w:p w14:paraId="49DFEDD4" w14:textId="77777777" w:rsidR="00721F81" w:rsidRPr="00FA552A" w:rsidRDefault="00721F81" w:rsidP="00AE2175">
            <w:pPr>
              <w:rPr>
                <w:sz w:val="16"/>
                <w:szCs w:val="16"/>
              </w:rPr>
            </w:pPr>
          </w:p>
        </w:tc>
        <w:tc>
          <w:tcPr>
            <w:tcW w:w="810" w:type="dxa"/>
            <w:tcPrChange w:id="267" w:author="Joseph Jakuta" w:date="2017-04-17T16:16:00Z">
              <w:tcPr>
                <w:tcW w:w="810" w:type="dxa"/>
                <w:gridSpan w:val="2"/>
              </w:tcPr>
            </w:tcPrChange>
          </w:tcPr>
          <w:p w14:paraId="2EB3CD83" w14:textId="77777777" w:rsidR="00721F81" w:rsidRPr="00FA552A" w:rsidRDefault="00721F81" w:rsidP="00AE2175">
            <w:pPr>
              <w:rPr>
                <w:sz w:val="16"/>
                <w:szCs w:val="16"/>
              </w:rPr>
            </w:pPr>
          </w:p>
        </w:tc>
        <w:tc>
          <w:tcPr>
            <w:tcW w:w="810" w:type="dxa"/>
            <w:tcPrChange w:id="268" w:author="Joseph Jakuta" w:date="2017-04-17T16:16:00Z">
              <w:tcPr>
                <w:tcW w:w="810" w:type="dxa"/>
                <w:gridSpan w:val="2"/>
              </w:tcPr>
            </w:tcPrChange>
          </w:tcPr>
          <w:p w14:paraId="42DFD8DB" w14:textId="77777777" w:rsidR="00721F81" w:rsidRPr="00FA552A" w:rsidRDefault="00721F81" w:rsidP="00AE2175">
            <w:pPr>
              <w:rPr>
                <w:sz w:val="16"/>
                <w:szCs w:val="16"/>
              </w:rPr>
            </w:pPr>
          </w:p>
        </w:tc>
        <w:tc>
          <w:tcPr>
            <w:tcW w:w="810" w:type="dxa"/>
            <w:tcPrChange w:id="269" w:author="Joseph Jakuta" w:date="2017-04-17T16:16:00Z">
              <w:tcPr>
                <w:tcW w:w="810" w:type="dxa"/>
                <w:gridSpan w:val="2"/>
              </w:tcPr>
            </w:tcPrChange>
          </w:tcPr>
          <w:p w14:paraId="208F213A" w14:textId="77777777" w:rsidR="00721F81" w:rsidRPr="00FA552A" w:rsidRDefault="00721F81" w:rsidP="00AE2175">
            <w:pPr>
              <w:rPr>
                <w:sz w:val="16"/>
                <w:szCs w:val="16"/>
              </w:rPr>
            </w:pPr>
          </w:p>
        </w:tc>
        <w:tc>
          <w:tcPr>
            <w:tcW w:w="900" w:type="dxa"/>
            <w:tcPrChange w:id="270" w:author="Joseph Jakuta" w:date="2017-04-17T16:16:00Z">
              <w:tcPr>
                <w:tcW w:w="900" w:type="dxa"/>
                <w:gridSpan w:val="3"/>
              </w:tcPr>
            </w:tcPrChange>
          </w:tcPr>
          <w:p w14:paraId="2DFA757A" w14:textId="77777777" w:rsidR="00721F81" w:rsidRPr="00FA552A" w:rsidRDefault="00721F81" w:rsidP="00AE2175">
            <w:pPr>
              <w:rPr>
                <w:sz w:val="16"/>
                <w:szCs w:val="16"/>
              </w:rPr>
            </w:pPr>
          </w:p>
        </w:tc>
        <w:tc>
          <w:tcPr>
            <w:tcW w:w="733" w:type="dxa"/>
            <w:tcPrChange w:id="271" w:author="Joseph Jakuta" w:date="2017-04-17T16:16:00Z">
              <w:tcPr>
                <w:tcW w:w="733" w:type="dxa"/>
                <w:gridSpan w:val="2"/>
              </w:tcPr>
            </w:tcPrChange>
          </w:tcPr>
          <w:p w14:paraId="7C79A721" w14:textId="77777777" w:rsidR="00721F81" w:rsidRPr="00FA552A" w:rsidRDefault="00721F81" w:rsidP="00AE2175">
            <w:pPr>
              <w:rPr>
                <w:sz w:val="16"/>
                <w:szCs w:val="16"/>
              </w:rPr>
            </w:pPr>
          </w:p>
        </w:tc>
        <w:tc>
          <w:tcPr>
            <w:tcW w:w="632" w:type="dxa"/>
            <w:tcPrChange w:id="272" w:author="Joseph Jakuta" w:date="2017-04-17T16:16:00Z">
              <w:tcPr>
                <w:tcW w:w="632" w:type="dxa"/>
                <w:gridSpan w:val="2"/>
              </w:tcPr>
            </w:tcPrChange>
          </w:tcPr>
          <w:p w14:paraId="620D86B6" w14:textId="77777777" w:rsidR="00721F81" w:rsidRPr="00FA552A" w:rsidRDefault="00721F81" w:rsidP="00AE2175">
            <w:pPr>
              <w:rPr>
                <w:sz w:val="16"/>
                <w:szCs w:val="16"/>
              </w:rPr>
            </w:pPr>
          </w:p>
        </w:tc>
        <w:tc>
          <w:tcPr>
            <w:tcW w:w="716" w:type="dxa"/>
            <w:tcPrChange w:id="273" w:author="Joseph Jakuta" w:date="2017-04-17T16:16:00Z">
              <w:tcPr>
                <w:tcW w:w="716" w:type="dxa"/>
                <w:gridSpan w:val="2"/>
              </w:tcPr>
            </w:tcPrChange>
          </w:tcPr>
          <w:p w14:paraId="3BF5D959" w14:textId="77777777" w:rsidR="00721F81" w:rsidRPr="00FA552A" w:rsidRDefault="00721F81" w:rsidP="00AE2175">
            <w:pPr>
              <w:rPr>
                <w:sz w:val="16"/>
                <w:szCs w:val="16"/>
              </w:rPr>
            </w:pPr>
          </w:p>
        </w:tc>
        <w:tc>
          <w:tcPr>
            <w:tcW w:w="709" w:type="dxa"/>
            <w:tcPrChange w:id="274" w:author="Joseph Jakuta" w:date="2017-04-17T16:16:00Z">
              <w:tcPr>
                <w:tcW w:w="709" w:type="dxa"/>
                <w:gridSpan w:val="2"/>
              </w:tcPr>
            </w:tcPrChange>
          </w:tcPr>
          <w:p w14:paraId="619FEE04" w14:textId="77777777" w:rsidR="00721F81" w:rsidRPr="00FA552A" w:rsidRDefault="00721F81" w:rsidP="00AE2175">
            <w:pPr>
              <w:rPr>
                <w:sz w:val="16"/>
                <w:szCs w:val="16"/>
              </w:rPr>
            </w:pPr>
          </w:p>
        </w:tc>
        <w:tc>
          <w:tcPr>
            <w:tcW w:w="651" w:type="dxa"/>
            <w:tcPrChange w:id="275" w:author="Joseph Jakuta" w:date="2017-04-17T16:16:00Z">
              <w:tcPr>
                <w:tcW w:w="651" w:type="dxa"/>
                <w:gridSpan w:val="2"/>
              </w:tcPr>
            </w:tcPrChange>
          </w:tcPr>
          <w:p w14:paraId="4F7B029E" w14:textId="77777777" w:rsidR="00721F81" w:rsidRPr="00FA552A" w:rsidRDefault="00721F81" w:rsidP="00AE2175">
            <w:pPr>
              <w:rPr>
                <w:sz w:val="16"/>
                <w:szCs w:val="16"/>
              </w:rPr>
            </w:pPr>
          </w:p>
        </w:tc>
        <w:tc>
          <w:tcPr>
            <w:tcW w:w="632" w:type="dxa"/>
            <w:tcPrChange w:id="276" w:author="Joseph Jakuta" w:date="2017-04-17T16:16:00Z">
              <w:tcPr>
                <w:tcW w:w="632" w:type="dxa"/>
              </w:tcPr>
            </w:tcPrChange>
          </w:tcPr>
          <w:p w14:paraId="3D204835" w14:textId="77777777" w:rsidR="00721F81" w:rsidRPr="00FA552A" w:rsidRDefault="00721F81" w:rsidP="00AE2175">
            <w:pPr>
              <w:rPr>
                <w:sz w:val="16"/>
                <w:szCs w:val="16"/>
              </w:rPr>
            </w:pPr>
          </w:p>
        </w:tc>
        <w:tc>
          <w:tcPr>
            <w:tcW w:w="661" w:type="dxa"/>
            <w:tcPrChange w:id="277" w:author="Joseph Jakuta" w:date="2017-04-17T16:16:00Z">
              <w:tcPr>
                <w:tcW w:w="661" w:type="dxa"/>
                <w:gridSpan w:val="2"/>
              </w:tcPr>
            </w:tcPrChange>
          </w:tcPr>
          <w:p w14:paraId="1A7EE6CF" w14:textId="77777777" w:rsidR="00721F81" w:rsidRPr="00FA552A" w:rsidRDefault="00721F81" w:rsidP="00AE2175">
            <w:pPr>
              <w:rPr>
                <w:sz w:val="16"/>
                <w:szCs w:val="16"/>
              </w:rPr>
            </w:pPr>
          </w:p>
        </w:tc>
        <w:tc>
          <w:tcPr>
            <w:tcW w:w="691" w:type="dxa"/>
            <w:tcPrChange w:id="278" w:author="Joseph Jakuta" w:date="2017-04-17T16:16:00Z">
              <w:tcPr>
                <w:tcW w:w="691" w:type="dxa"/>
                <w:gridSpan w:val="2"/>
              </w:tcPr>
            </w:tcPrChange>
          </w:tcPr>
          <w:p w14:paraId="1169469A" w14:textId="77777777" w:rsidR="00721F81" w:rsidRPr="00FA552A" w:rsidRDefault="00721F81" w:rsidP="00AE2175">
            <w:pPr>
              <w:rPr>
                <w:sz w:val="16"/>
                <w:szCs w:val="16"/>
              </w:rPr>
            </w:pPr>
          </w:p>
        </w:tc>
        <w:tc>
          <w:tcPr>
            <w:tcW w:w="846" w:type="dxa"/>
            <w:tcPrChange w:id="279" w:author="Joseph Jakuta" w:date="2017-04-17T16:16:00Z">
              <w:tcPr>
                <w:tcW w:w="846" w:type="dxa"/>
              </w:tcPr>
            </w:tcPrChange>
          </w:tcPr>
          <w:p w14:paraId="0EC64CA7" w14:textId="77777777" w:rsidR="00721F81" w:rsidRPr="00FA552A" w:rsidRDefault="00721F81" w:rsidP="00AE2175">
            <w:pPr>
              <w:rPr>
                <w:sz w:val="16"/>
                <w:szCs w:val="16"/>
              </w:rPr>
            </w:pPr>
          </w:p>
        </w:tc>
        <w:tc>
          <w:tcPr>
            <w:tcW w:w="669" w:type="dxa"/>
            <w:tcPrChange w:id="280" w:author="Joseph Jakuta" w:date="2017-04-17T16:16:00Z">
              <w:tcPr>
                <w:tcW w:w="669" w:type="dxa"/>
              </w:tcPr>
            </w:tcPrChange>
          </w:tcPr>
          <w:p w14:paraId="687759D0" w14:textId="77777777" w:rsidR="00721F81" w:rsidRPr="00FA552A" w:rsidRDefault="00721F81" w:rsidP="00AE2175">
            <w:pPr>
              <w:rPr>
                <w:sz w:val="16"/>
                <w:szCs w:val="16"/>
              </w:rPr>
            </w:pPr>
          </w:p>
        </w:tc>
      </w:tr>
      <w:tr w:rsidR="00721F81" w14:paraId="021F50D0" w14:textId="77777777" w:rsidTr="00721F81">
        <w:tblPrEx>
          <w:tblW w:w="20269" w:type="dxa"/>
          <w:tblInd w:w="-702" w:type="dxa"/>
          <w:tblLayout w:type="fixed"/>
          <w:tblPrExChange w:id="281" w:author="Joseph Jakuta" w:date="2017-04-17T16:16:00Z">
            <w:tblPrEx>
              <w:tblW w:w="19325" w:type="dxa"/>
              <w:tblInd w:w="-702" w:type="dxa"/>
              <w:tblLayout w:type="fixed"/>
            </w:tblPrEx>
          </w:tblPrExChange>
        </w:tblPrEx>
        <w:trPr>
          <w:trPrChange w:id="282" w:author="Joseph Jakuta" w:date="2017-04-17T16:16:00Z">
            <w:trPr>
              <w:gridBefore w:val="4"/>
            </w:trPr>
          </w:trPrChange>
        </w:trPr>
        <w:tc>
          <w:tcPr>
            <w:tcW w:w="720" w:type="dxa"/>
            <w:tcPrChange w:id="283" w:author="Joseph Jakuta" w:date="2017-04-17T16:16:00Z">
              <w:tcPr>
                <w:tcW w:w="720" w:type="dxa"/>
                <w:gridSpan w:val="2"/>
              </w:tcPr>
            </w:tcPrChange>
          </w:tcPr>
          <w:p w14:paraId="1035C592" w14:textId="77777777" w:rsidR="00721F81" w:rsidRPr="00FA552A" w:rsidRDefault="00721F81" w:rsidP="00AE2175">
            <w:pPr>
              <w:rPr>
                <w:sz w:val="16"/>
                <w:szCs w:val="16"/>
              </w:rPr>
            </w:pPr>
            <w:r>
              <w:rPr>
                <w:sz w:val="16"/>
                <w:szCs w:val="16"/>
              </w:rPr>
              <w:t>VAPC</w:t>
            </w:r>
          </w:p>
        </w:tc>
        <w:tc>
          <w:tcPr>
            <w:tcW w:w="579" w:type="dxa"/>
            <w:tcPrChange w:id="284" w:author="Joseph Jakuta" w:date="2017-04-17T16:16:00Z">
              <w:tcPr>
                <w:tcW w:w="579" w:type="dxa"/>
                <w:gridSpan w:val="2"/>
              </w:tcPr>
            </w:tcPrChange>
          </w:tcPr>
          <w:p w14:paraId="79E92C41" w14:textId="77777777" w:rsidR="00721F81" w:rsidRPr="00FA552A" w:rsidRDefault="00721F81" w:rsidP="00AE2175">
            <w:pPr>
              <w:rPr>
                <w:sz w:val="16"/>
                <w:szCs w:val="16"/>
              </w:rPr>
            </w:pPr>
            <w:r>
              <w:rPr>
                <w:sz w:val="16"/>
                <w:szCs w:val="16"/>
              </w:rPr>
              <w:t>Coal</w:t>
            </w:r>
          </w:p>
        </w:tc>
        <w:tc>
          <w:tcPr>
            <w:tcW w:w="480" w:type="dxa"/>
            <w:tcPrChange w:id="285" w:author="Joseph Jakuta" w:date="2017-04-17T16:16:00Z">
              <w:tcPr>
                <w:tcW w:w="480" w:type="dxa"/>
              </w:tcPr>
            </w:tcPrChange>
          </w:tcPr>
          <w:p w14:paraId="0153BEFD" w14:textId="77777777" w:rsidR="00721F81" w:rsidRPr="00FA552A" w:rsidRDefault="00721F81" w:rsidP="00AE2175">
            <w:pPr>
              <w:rPr>
                <w:sz w:val="16"/>
                <w:szCs w:val="16"/>
              </w:rPr>
            </w:pPr>
            <w:r w:rsidRPr="00FA552A">
              <w:rPr>
                <w:sz w:val="16"/>
                <w:szCs w:val="16"/>
              </w:rPr>
              <w:t>VA</w:t>
            </w:r>
          </w:p>
        </w:tc>
        <w:tc>
          <w:tcPr>
            <w:tcW w:w="621" w:type="dxa"/>
            <w:tcPrChange w:id="286" w:author="Joseph Jakuta" w:date="2017-04-17T16:16:00Z">
              <w:tcPr>
                <w:tcW w:w="621" w:type="dxa"/>
                <w:gridSpan w:val="2"/>
              </w:tcPr>
            </w:tcPrChange>
          </w:tcPr>
          <w:p w14:paraId="04D2AFAE" w14:textId="77777777" w:rsidR="00721F81" w:rsidRPr="00FA552A" w:rsidRDefault="00721F81" w:rsidP="00AE2175">
            <w:pPr>
              <w:rPr>
                <w:sz w:val="16"/>
                <w:szCs w:val="16"/>
              </w:rPr>
            </w:pPr>
            <w:r w:rsidRPr="00FA552A">
              <w:rPr>
                <w:sz w:val="16"/>
                <w:szCs w:val="16"/>
              </w:rPr>
              <w:t>3797</w:t>
            </w:r>
          </w:p>
        </w:tc>
        <w:tc>
          <w:tcPr>
            <w:tcW w:w="897" w:type="dxa"/>
            <w:tcPrChange w:id="287" w:author="Joseph Jakuta" w:date="2017-04-17T16:16:00Z">
              <w:tcPr>
                <w:tcW w:w="897" w:type="dxa"/>
                <w:gridSpan w:val="2"/>
              </w:tcPr>
            </w:tcPrChange>
          </w:tcPr>
          <w:p w14:paraId="21AA496E" w14:textId="77777777" w:rsidR="00721F81" w:rsidRPr="00FA552A" w:rsidRDefault="00721F81" w:rsidP="00AE2175">
            <w:pPr>
              <w:rPr>
                <w:sz w:val="16"/>
                <w:szCs w:val="16"/>
              </w:rPr>
            </w:pPr>
            <w:r w:rsidRPr="00FA552A">
              <w:rPr>
                <w:sz w:val="16"/>
                <w:szCs w:val="16"/>
              </w:rPr>
              <w:t>5</w:t>
            </w:r>
          </w:p>
        </w:tc>
        <w:tc>
          <w:tcPr>
            <w:tcW w:w="660" w:type="dxa"/>
            <w:tcPrChange w:id="288" w:author="Joseph Jakuta" w:date="2017-04-17T16:16:00Z">
              <w:tcPr>
                <w:tcW w:w="660" w:type="dxa"/>
              </w:tcPr>
            </w:tcPrChange>
          </w:tcPr>
          <w:p w14:paraId="1CCFCE2C" w14:textId="77777777" w:rsidR="00721F81" w:rsidRPr="00FA552A" w:rsidRDefault="00721F81" w:rsidP="00AE2175">
            <w:pPr>
              <w:rPr>
                <w:sz w:val="16"/>
                <w:szCs w:val="16"/>
              </w:rPr>
            </w:pPr>
            <w:r w:rsidRPr="00FA552A">
              <w:rPr>
                <w:sz w:val="16"/>
                <w:szCs w:val="16"/>
              </w:rPr>
              <w:t>4,500</w:t>
            </w:r>
          </w:p>
        </w:tc>
        <w:tc>
          <w:tcPr>
            <w:tcW w:w="990" w:type="dxa"/>
            <w:tcPrChange w:id="289" w:author="Joseph Jakuta" w:date="2017-04-17T16:16:00Z">
              <w:tcPr>
                <w:tcW w:w="990" w:type="dxa"/>
                <w:gridSpan w:val="2"/>
              </w:tcPr>
            </w:tcPrChange>
          </w:tcPr>
          <w:p w14:paraId="6B2533ED" w14:textId="77777777" w:rsidR="00721F81" w:rsidRPr="00FA552A" w:rsidRDefault="00721F81" w:rsidP="00AE2175">
            <w:pPr>
              <w:rPr>
                <w:sz w:val="16"/>
                <w:szCs w:val="16"/>
              </w:rPr>
            </w:pPr>
            <w:r w:rsidRPr="00FA552A">
              <w:rPr>
                <w:sz w:val="16"/>
                <w:szCs w:val="16"/>
              </w:rPr>
              <w:t>1</w:t>
            </w:r>
          </w:p>
        </w:tc>
        <w:tc>
          <w:tcPr>
            <w:tcW w:w="1140" w:type="dxa"/>
            <w:tcPrChange w:id="290" w:author="Joseph Jakuta" w:date="2017-04-17T16:16:00Z">
              <w:tcPr>
                <w:tcW w:w="1140" w:type="dxa"/>
                <w:gridSpan w:val="3"/>
              </w:tcPr>
            </w:tcPrChange>
          </w:tcPr>
          <w:p w14:paraId="0D460DAA" w14:textId="77777777" w:rsidR="00721F81" w:rsidRPr="00FA552A" w:rsidRDefault="00721F81" w:rsidP="00AE2175">
            <w:pPr>
              <w:rPr>
                <w:sz w:val="16"/>
                <w:szCs w:val="16"/>
              </w:rPr>
            </w:pPr>
            <w:r w:rsidRPr="00FA552A">
              <w:rPr>
                <w:sz w:val="16"/>
                <w:szCs w:val="16"/>
              </w:rPr>
              <w:t>Y</w:t>
            </w:r>
          </w:p>
        </w:tc>
        <w:tc>
          <w:tcPr>
            <w:tcW w:w="1080" w:type="dxa"/>
            <w:tcPrChange w:id="291" w:author="Joseph Jakuta" w:date="2017-04-17T16:16:00Z">
              <w:tcPr>
                <w:tcW w:w="1080" w:type="dxa"/>
                <w:gridSpan w:val="2"/>
              </w:tcPr>
            </w:tcPrChange>
          </w:tcPr>
          <w:p w14:paraId="5386E6AF" w14:textId="77777777" w:rsidR="00721F81" w:rsidRPr="00FA552A" w:rsidRDefault="00721F81" w:rsidP="00AE2175">
            <w:pPr>
              <w:rPr>
                <w:sz w:val="16"/>
                <w:szCs w:val="16"/>
              </w:rPr>
            </w:pPr>
            <w:r w:rsidRPr="00FA552A">
              <w:rPr>
                <w:sz w:val="16"/>
                <w:szCs w:val="16"/>
              </w:rPr>
              <w:t>N</w:t>
            </w:r>
          </w:p>
        </w:tc>
        <w:tc>
          <w:tcPr>
            <w:tcW w:w="944" w:type="dxa"/>
            <w:tcPrChange w:id="292" w:author="Joseph Jakuta" w:date="2017-04-17T16:16:00Z">
              <w:tcPr>
                <w:tcW w:w="944" w:type="dxa"/>
                <w:gridSpan w:val="2"/>
              </w:tcPr>
            </w:tcPrChange>
          </w:tcPr>
          <w:p w14:paraId="794C9CB1" w14:textId="77777777" w:rsidR="00721F81" w:rsidRPr="00FA552A" w:rsidRDefault="00721F81" w:rsidP="00AE2175">
            <w:pPr>
              <w:rPr>
                <w:ins w:id="293" w:author="Joseph Jakuta" w:date="2017-04-17T16:16:00Z"/>
                <w:sz w:val="16"/>
                <w:szCs w:val="16"/>
              </w:rPr>
            </w:pPr>
          </w:p>
        </w:tc>
        <w:tc>
          <w:tcPr>
            <w:tcW w:w="944" w:type="dxa"/>
            <w:tcPrChange w:id="294" w:author="Joseph Jakuta" w:date="2017-04-17T16:16:00Z">
              <w:tcPr>
                <w:tcW w:w="944" w:type="dxa"/>
                <w:gridSpan w:val="2"/>
              </w:tcPr>
            </w:tcPrChange>
          </w:tcPr>
          <w:p w14:paraId="0B241955" w14:textId="77777777" w:rsidR="00721F81" w:rsidRPr="00FA552A" w:rsidRDefault="00721F81" w:rsidP="00AE2175">
            <w:pPr>
              <w:rPr>
                <w:sz w:val="16"/>
                <w:szCs w:val="16"/>
              </w:rPr>
            </w:pPr>
            <w:r w:rsidRPr="00FA552A">
              <w:rPr>
                <w:sz w:val="16"/>
                <w:szCs w:val="16"/>
              </w:rPr>
              <w:t>3,750</w:t>
            </w:r>
          </w:p>
        </w:tc>
        <w:tc>
          <w:tcPr>
            <w:tcW w:w="944" w:type="dxa"/>
            <w:tcPrChange w:id="295" w:author="Joseph Jakuta" w:date="2017-04-17T16:16:00Z">
              <w:tcPr>
                <w:tcW w:w="944" w:type="dxa"/>
                <w:gridSpan w:val="2"/>
              </w:tcPr>
            </w:tcPrChange>
          </w:tcPr>
          <w:p w14:paraId="02EC7C11" w14:textId="77777777" w:rsidR="00721F81" w:rsidRPr="00FA552A" w:rsidRDefault="00721F81" w:rsidP="00AE2175">
            <w:pPr>
              <w:rPr>
                <w:sz w:val="16"/>
                <w:szCs w:val="16"/>
              </w:rPr>
            </w:pPr>
            <w:r w:rsidRPr="00FA552A">
              <w:rPr>
                <w:sz w:val="16"/>
                <w:szCs w:val="16"/>
              </w:rPr>
              <w:t>360</w:t>
            </w:r>
          </w:p>
        </w:tc>
        <w:tc>
          <w:tcPr>
            <w:tcW w:w="810" w:type="dxa"/>
            <w:tcPrChange w:id="296" w:author="Joseph Jakuta" w:date="2017-04-17T16:16:00Z">
              <w:tcPr>
                <w:tcW w:w="810" w:type="dxa"/>
                <w:gridSpan w:val="2"/>
              </w:tcPr>
            </w:tcPrChange>
          </w:tcPr>
          <w:p w14:paraId="456055C4" w14:textId="77777777" w:rsidR="00721F81" w:rsidRPr="00FA552A" w:rsidRDefault="00721F81" w:rsidP="00AE2175">
            <w:pPr>
              <w:rPr>
                <w:sz w:val="16"/>
                <w:szCs w:val="16"/>
              </w:rPr>
            </w:pPr>
            <w:r>
              <w:rPr>
                <w:sz w:val="16"/>
                <w:szCs w:val="16"/>
              </w:rPr>
              <w:t>1</w:t>
            </w:r>
          </w:p>
        </w:tc>
        <w:tc>
          <w:tcPr>
            <w:tcW w:w="810" w:type="dxa"/>
            <w:tcPrChange w:id="297" w:author="Joseph Jakuta" w:date="2017-04-17T16:16:00Z">
              <w:tcPr>
                <w:tcW w:w="810" w:type="dxa"/>
                <w:gridSpan w:val="2"/>
              </w:tcPr>
            </w:tcPrChange>
          </w:tcPr>
          <w:p w14:paraId="1BC725E3" w14:textId="77777777" w:rsidR="00721F81" w:rsidRPr="00FA552A" w:rsidRDefault="00721F81" w:rsidP="00AE2175">
            <w:pPr>
              <w:rPr>
                <w:sz w:val="16"/>
                <w:szCs w:val="16"/>
              </w:rPr>
            </w:pPr>
            <w:r w:rsidRPr="00FA552A">
              <w:rPr>
                <w:sz w:val="16"/>
                <w:szCs w:val="16"/>
              </w:rPr>
              <w:t>360</w:t>
            </w:r>
          </w:p>
        </w:tc>
        <w:tc>
          <w:tcPr>
            <w:tcW w:w="810" w:type="dxa"/>
            <w:tcPrChange w:id="298" w:author="Joseph Jakuta" w:date="2017-04-17T16:16:00Z">
              <w:tcPr>
                <w:tcW w:w="810" w:type="dxa"/>
                <w:gridSpan w:val="2"/>
              </w:tcPr>
            </w:tcPrChange>
          </w:tcPr>
          <w:p w14:paraId="42052C3D" w14:textId="77777777" w:rsidR="00721F81" w:rsidRPr="00FA552A" w:rsidRDefault="00721F81" w:rsidP="00AE2175">
            <w:pPr>
              <w:rPr>
                <w:sz w:val="16"/>
                <w:szCs w:val="16"/>
              </w:rPr>
            </w:pPr>
            <w:r w:rsidRPr="00FA552A">
              <w:rPr>
                <w:sz w:val="16"/>
                <w:szCs w:val="16"/>
              </w:rPr>
              <w:t>3,750</w:t>
            </w:r>
          </w:p>
        </w:tc>
        <w:tc>
          <w:tcPr>
            <w:tcW w:w="900" w:type="dxa"/>
            <w:tcPrChange w:id="299" w:author="Joseph Jakuta" w:date="2017-04-17T16:16:00Z">
              <w:tcPr>
                <w:tcW w:w="900" w:type="dxa"/>
                <w:gridSpan w:val="3"/>
              </w:tcPr>
            </w:tcPrChange>
          </w:tcPr>
          <w:p w14:paraId="5B7EF188" w14:textId="77777777" w:rsidR="00721F81" w:rsidRPr="00FA552A" w:rsidRDefault="00721F81" w:rsidP="005955D3">
            <w:pPr>
              <w:rPr>
                <w:sz w:val="16"/>
                <w:szCs w:val="16"/>
              </w:rPr>
            </w:pPr>
            <w:r>
              <w:rPr>
                <w:sz w:val="16"/>
                <w:szCs w:val="16"/>
              </w:rPr>
              <w:t>10,415</w:t>
            </w:r>
          </w:p>
        </w:tc>
        <w:tc>
          <w:tcPr>
            <w:tcW w:w="733" w:type="dxa"/>
            <w:tcPrChange w:id="300" w:author="Joseph Jakuta" w:date="2017-04-17T16:16:00Z">
              <w:tcPr>
                <w:tcW w:w="733" w:type="dxa"/>
                <w:gridSpan w:val="2"/>
              </w:tcPr>
            </w:tcPrChange>
          </w:tcPr>
          <w:p w14:paraId="3004D249" w14:textId="77777777" w:rsidR="00721F81" w:rsidRPr="00FA552A" w:rsidRDefault="00721F81" w:rsidP="00AE2175">
            <w:pPr>
              <w:rPr>
                <w:sz w:val="16"/>
                <w:szCs w:val="16"/>
              </w:rPr>
            </w:pPr>
            <w:r>
              <w:rPr>
                <w:sz w:val="16"/>
                <w:szCs w:val="16"/>
              </w:rPr>
              <w:t>D</w:t>
            </w:r>
          </w:p>
        </w:tc>
        <w:tc>
          <w:tcPr>
            <w:tcW w:w="632" w:type="dxa"/>
            <w:tcPrChange w:id="301" w:author="Joseph Jakuta" w:date="2017-04-17T16:16:00Z">
              <w:tcPr>
                <w:tcW w:w="632" w:type="dxa"/>
                <w:gridSpan w:val="2"/>
              </w:tcPr>
            </w:tcPrChange>
          </w:tcPr>
          <w:p w14:paraId="4404193B" w14:textId="77777777" w:rsidR="00721F81" w:rsidRPr="00FA552A" w:rsidRDefault="00721F81" w:rsidP="00AE2175">
            <w:pPr>
              <w:rPr>
                <w:sz w:val="16"/>
                <w:szCs w:val="16"/>
              </w:rPr>
            </w:pPr>
          </w:p>
        </w:tc>
        <w:tc>
          <w:tcPr>
            <w:tcW w:w="716" w:type="dxa"/>
            <w:tcPrChange w:id="302" w:author="Joseph Jakuta" w:date="2017-04-17T16:16:00Z">
              <w:tcPr>
                <w:tcW w:w="716" w:type="dxa"/>
                <w:gridSpan w:val="2"/>
              </w:tcPr>
            </w:tcPrChange>
          </w:tcPr>
          <w:p w14:paraId="6C48B6AF" w14:textId="77777777" w:rsidR="00721F81" w:rsidRPr="00FA552A" w:rsidRDefault="00721F81" w:rsidP="00AE2175">
            <w:pPr>
              <w:rPr>
                <w:sz w:val="16"/>
                <w:szCs w:val="16"/>
              </w:rPr>
            </w:pPr>
            <w:r w:rsidRPr="00FA552A">
              <w:rPr>
                <w:sz w:val="16"/>
                <w:szCs w:val="16"/>
              </w:rPr>
              <w:t>300</w:t>
            </w:r>
          </w:p>
        </w:tc>
        <w:tc>
          <w:tcPr>
            <w:tcW w:w="709" w:type="dxa"/>
            <w:tcPrChange w:id="303" w:author="Joseph Jakuta" w:date="2017-04-17T16:16:00Z">
              <w:tcPr>
                <w:tcW w:w="709" w:type="dxa"/>
                <w:gridSpan w:val="2"/>
              </w:tcPr>
            </w:tcPrChange>
          </w:tcPr>
          <w:p w14:paraId="3C955800" w14:textId="77777777" w:rsidR="00721F81" w:rsidRPr="00FA552A" w:rsidRDefault="00721F81" w:rsidP="00AE2175">
            <w:pPr>
              <w:rPr>
                <w:sz w:val="16"/>
                <w:szCs w:val="16"/>
              </w:rPr>
            </w:pPr>
            <w:r w:rsidRPr="00FA552A">
              <w:rPr>
                <w:sz w:val="16"/>
                <w:szCs w:val="16"/>
              </w:rPr>
              <w:t>0.08</w:t>
            </w:r>
          </w:p>
        </w:tc>
        <w:tc>
          <w:tcPr>
            <w:tcW w:w="651" w:type="dxa"/>
            <w:tcPrChange w:id="304" w:author="Joseph Jakuta" w:date="2017-04-17T16:16:00Z">
              <w:tcPr>
                <w:tcW w:w="651" w:type="dxa"/>
                <w:gridSpan w:val="2"/>
              </w:tcPr>
            </w:tcPrChange>
          </w:tcPr>
          <w:p w14:paraId="485DDEBA" w14:textId="77777777" w:rsidR="00721F81" w:rsidRPr="00FA552A" w:rsidRDefault="00721F81" w:rsidP="00AE2175">
            <w:pPr>
              <w:rPr>
                <w:sz w:val="16"/>
                <w:szCs w:val="16"/>
              </w:rPr>
            </w:pPr>
            <w:r>
              <w:rPr>
                <w:sz w:val="16"/>
                <w:szCs w:val="16"/>
              </w:rPr>
              <w:t>Q</w:t>
            </w:r>
          </w:p>
        </w:tc>
        <w:tc>
          <w:tcPr>
            <w:tcW w:w="632" w:type="dxa"/>
            <w:tcPrChange w:id="305" w:author="Joseph Jakuta" w:date="2017-04-17T16:16:00Z">
              <w:tcPr>
                <w:tcW w:w="632" w:type="dxa"/>
              </w:tcPr>
            </w:tcPrChange>
          </w:tcPr>
          <w:p w14:paraId="54366088" w14:textId="77777777" w:rsidR="00721F81" w:rsidRPr="00FA552A" w:rsidRDefault="00721F81" w:rsidP="00AE2175">
            <w:pPr>
              <w:rPr>
                <w:sz w:val="16"/>
                <w:szCs w:val="16"/>
              </w:rPr>
            </w:pPr>
          </w:p>
        </w:tc>
        <w:tc>
          <w:tcPr>
            <w:tcW w:w="661" w:type="dxa"/>
            <w:tcPrChange w:id="306" w:author="Joseph Jakuta" w:date="2017-04-17T16:16:00Z">
              <w:tcPr>
                <w:tcW w:w="661" w:type="dxa"/>
                <w:gridSpan w:val="2"/>
              </w:tcPr>
            </w:tcPrChange>
          </w:tcPr>
          <w:p w14:paraId="45222EE0" w14:textId="77777777" w:rsidR="00721F81" w:rsidRPr="00FA552A" w:rsidRDefault="00721F81" w:rsidP="00AE2175">
            <w:pPr>
              <w:rPr>
                <w:sz w:val="16"/>
                <w:szCs w:val="16"/>
              </w:rPr>
            </w:pPr>
            <w:r w:rsidRPr="00FA552A">
              <w:rPr>
                <w:sz w:val="16"/>
                <w:szCs w:val="16"/>
              </w:rPr>
              <w:t>0.056</w:t>
            </w:r>
          </w:p>
        </w:tc>
        <w:tc>
          <w:tcPr>
            <w:tcW w:w="691" w:type="dxa"/>
            <w:tcPrChange w:id="307" w:author="Joseph Jakuta" w:date="2017-04-17T16:16:00Z">
              <w:tcPr>
                <w:tcW w:w="691" w:type="dxa"/>
                <w:gridSpan w:val="2"/>
              </w:tcPr>
            </w:tcPrChange>
          </w:tcPr>
          <w:p w14:paraId="4B6D2FAD" w14:textId="77777777" w:rsidR="00721F81" w:rsidRPr="00FA552A" w:rsidRDefault="00721F81" w:rsidP="00AE2175">
            <w:pPr>
              <w:rPr>
                <w:sz w:val="16"/>
                <w:szCs w:val="16"/>
              </w:rPr>
            </w:pPr>
            <w:r w:rsidRPr="00FA552A">
              <w:rPr>
                <w:sz w:val="16"/>
                <w:szCs w:val="16"/>
              </w:rPr>
              <w:t>210</w:t>
            </w:r>
          </w:p>
        </w:tc>
        <w:tc>
          <w:tcPr>
            <w:tcW w:w="846" w:type="dxa"/>
            <w:tcPrChange w:id="308" w:author="Joseph Jakuta" w:date="2017-04-17T16:16:00Z">
              <w:tcPr>
                <w:tcW w:w="846" w:type="dxa"/>
              </w:tcPr>
            </w:tcPrChange>
          </w:tcPr>
          <w:p w14:paraId="36CAD3B1" w14:textId="77777777" w:rsidR="00721F81" w:rsidRPr="00FA552A" w:rsidRDefault="00721F81" w:rsidP="00AE2175">
            <w:pPr>
              <w:rPr>
                <w:sz w:val="16"/>
                <w:szCs w:val="16"/>
              </w:rPr>
            </w:pPr>
            <w:r>
              <w:rPr>
                <w:sz w:val="16"/>
                <w:szCs w:val="16"/>
              </w:rPr>
              <w:t>M</w:t>
            </w:r>
          </w:p>
        </w:tc>
        <w:tc>
          <w:tcPr>
            <w:tcW w:w="669" w:type="dxa"/>
            <w:tcPrChange w:id="309" w:author="Joseph Jakuta" w:date="2017-04-17T16:16:00Z">
              <w:tcPr>
                <w:tcW w:w="669" w:type="dxa"/>
              </w:tcPr>
            </w:tcPrChange>
          </w:tcPr>
          <w:p w14:paraId="1E2810F5" w14:textId="77777777" w:rsidR="00721F81" w:rsidRPr="00FA552A" w:rsidRDefault="00721F81" w:rsidP="00AE2175">
            <w:pPr>
              <w:rPr>
                <w:sz w:val="16"/>
                <w:szCs w:val="16"/>
              </w:rPr>
            </w:pPr>
          </w:p>
        </w:tc>
      </w:tr>
      <w:tr w:rsidR="00721F81" w14:paraId="5A27BF81" w14:textId="77777777" w:rsidTr="00721F81">
        <w:tblPrEx>
          <w:tblW w:w="20269" w:type="dxa"/>
          <w:tblInd w:w="-702" w:type="dxa"/>
          <w:tblLayout w:type="fixed"/>
          <w:tblPrExChange w:id="310" w:author="Joseph Jakuta" w:date="2017-04-17T16:16:00Z">
            <w:tblPrEx>
              <w:tblW w:w="19325" w:type="dxa"/>
              <w:tblInd w:w="-702" w:type="dxa"/>
              <w:tblLayout w:type="fixed"/>
            </w:tblPrEx>
          </w:tblPrExChange>
        </w:tblPrEx>
        <w:trPr>
          <w:trPrChange w:id="311" w:author="Joseph Jakuta" w:date="2017-04-17T16:16:00Z">
            <w:trPr>
              <w:gridBefore w:val="4"/>
            </w:trPr>
          </w:trPrChange>
        </w:trPr>
        <w:tc>
          <w:tcPr>
            <w:tcW w:w="720" w:type="dxa"/>
            <w:tcPrChange w:id="312" w:author="Joseph Jakuta" w:date="2017-04-17T16:16:00Z">
              <w:tcPr>
                <w:tcW w:w="720" w:type="dxa"/>
                <w:gridSpan w:val="2"/>
              </w:tcPr>
            </w:tcPrChange>
          </w:tcPr>
          <w:p w14:paraId="066BEBD2" w14:textId="77777777" w:rsidR="00721F81" w:rsidRPr="00FA552A" w:rsidRDefault="00721F81" w:rsidP="00AE2175">
            <w:pPr>
              <w:rPr>
                <w:sz w:val="16"/>
                <w:szCs w:val="16"/>
              </w:rPr>
            </w:pPr>
            <w:r>
              <w:rPr>
                <w:sz w:val="16"/>
                <w:szCs w:val="16"/>
              </w:rPr>
              <w:t>VAPC</w:t>
            </w:r>
          </w:p>
        </w:tc>
        <w:tc>
          <w:tcPr>
            <w:tcW w:w="579" w:type="dxa"/>
            <w:tcPrChange w:id="313" w:author="Joseph Jakuta" w:date="2017-04-17T16:16:00Z">
              <w:tcPr>
                <w:tcW w:w="579" w:type="dxa"/>
                <w:gridSpan w:val="2"/>
              </w:tcPr>
            </w:tcPrChange>
          </w:tcPr>
          <w:p w14:paraId="754289DD" w14:textId="77777777" w:rsidR="00721F81" w:rsidRPr="00FA552A" w:rsidRDefault="00721F81" w:rsidP="00AE2175">
            <w:pPr>
              <w:rPr>
                <w:sz w:val="16"/>
                <w:szCs w:val="16"/>
              </w:rPr>
            </w:pPr>
            <w:r>
              <w:rPr>
                <w:sz w:val="16"/>
                <w:szCs w:val="16"/>
              </w:rPr>
              <w:t>Coal</w:t>
            </w:r>
          </w:p>
        </w:tc>
        <w:tc>
          <w:tcPr>
            <w:tcW w:w="480" w:type="dxa"/>
            <w:tcPrChange w:id="314" w:author="Joseph Jakuta" w:date="2017-04-17T16:16:00Z">
              <w:tcPr>
                <w:tcW w:w="480" w:type="dxa"/>
              </w:tcPr>
            </w:tcPrChange>
          </w:tcPr>
          <w:p w14:paraId="14AFEB6C" w14:textId="77777777" w:rsidR="00721F81" w:rsidRPr="00FA552A" w:rsidRDefault="00721F81" w:rsidP="00AE2175">
            <w:pPr>
              <w:rPr>
                <w:sz w:val="16"/>
                <w:szCs w:val="16"/>
              </w:rPr>
            </w:pPr>
            <w:r w:rsidRPr="00FA552A">
              <w:rPr>
                <w:sz w:val="16"/>
                <w:szCs w:val="16"/>
              </w:rPr>
              <w:t>VA</w:t>
            </w:r>
          </w:p>
        </w:tc>
        <w:tc>
          <w:tcPr>
            <w:tcW w:w="621" w:type="dxa"/>
            <w:tcPrChange w:id="315" w:author="Joseph Jakuta" w:date="2017-04-17T16:16:00Z">
              <w:tcPr>
                <w:tcW w:w="621" w:type="dxa"/>
                <w:gridSpan w:val="2"/>
              </w:tcPr>
            </w:tcPrChange>
          </w:tcPr>
          <w:p w14:paraId="3BE75A70" w14:textId="77777777" w:rsidR="00721F81" w:rsidRPr="00FA552A" w:rsidRDefault="00721F81" w:rsidP="00AE2175">
            <w:pPr>
              <w:rPr>
                <w:sz w:val="16"/>
                <w:szCs w:val="16"/>
              </w:rPr>
            </w:pPr>
            <w:r w:rsidRPr="00FA552A">
              <w:rPr>
                <w:sz w:val="16"/>
                <w:szCs w:val="16"/>
              </w:rPr>
              <w:t>3797</w:t>
            </w:r>
          </w:p>
        </w:tc>
        <w:tc>
          <w:tcPr>
            <w:tcW w:w="897" w:type="dxa"/>
            <w:tcPrChange w:id="316" w:author="Joseph Jakuta" w:date="2017-04-17T16:16:00Z">
              <w:tcPr>
                <w:tcW w:w="897" w:type="dxa"/>
                <w:gridSpan w:val="2"/>
              </w:tcPr>
            </w:tcPrChange>
          </w:tcPr>
          <w:p w14:paraId="35854A1D" w14:textId="77777777" w:rsidR="00721F81" w:rsidRPr="00FA552A" w:rsidRDefault="00721F81" w:rsidP="00AE2175">
            <w:pPr>
              <w:rPr>
                <w:sz w:val="16"/>
                <w:szCs w:val="16"/>
              </w:rPr>
            </w:pPr>
            <w:r w:rsidRPr="00FA552A">
              <w:rPr>
                <w:sz w:val="16"/>
                <w:szCs w:val="16"/>
              </w:rPr>
              <w:t>5</w:t>
            </w:r>
          </w:p>
        </w:tc>
        <w:tc>
          <w:tcPr>
            <w:tcW w:w="660" w:type="dxa"/>
            <w:tcPrChange w:id="317" w:author="Joseph Jakuta" w:date="2017-04-17T16:16:00Z">
              <w:tcPr>
                <w:tcW w:w="660" w:type="dxa"/>
              </w:tcPr>
            </w:tcPrChange>
          </w:tcPr>
          <w:p w14:paraId="557902B1" w14:textId="77777777" w:rsidR="00721F81" w:rsidRPr="00FA552A" w:rsidRDefault="00721F81" w:rsidP="00AE2175">
            <w:pPr>
              <w:rPr>
                <w:sz w:val="16"/>
                <w:szCs w:val="16"/>
              </w:rPr>
            </w:pPr>
            <w:r w:rsidRPr="00FA552A">
              <w:rPr>
                <w:sz w:val="16"/>
                <w:szCs w:val="16"/>
              </w:rPr>
              <w:t>4,501</w:t>
            </w:r>
          </w:p>
        </w:tc>
        <w:tc>
          <w:tcPr>
            <w:tcW w:w="990" w:type="dxa"/>
            <w:tcPrChange w:id="318" w:author="Joseph Jakuta" w:date="2017-04-17T16:16:00Z">
              <w:tcPr>
                <w:tcW w:w="990" w:type="dxa"/>
                <w:gridSpan w:val="2"/>
              </w:tcPr>
            </w:tcPrChange>
          </w:tcPr>
          <w:p w14:paraId="1E691712" w14:textId="77777777" w:rsidR="00721F81" w:rsidRPr="00FA552A" w:rsidRDefault="00721F81" w:rsidP="00AE2175">
            <w:pPr>
              <w:rPr>
                <w:sz w:val="16"/>
                <w:szCs w:val="16"/>
              </w:rPr>
            </w:pPr>
            <w:r w:rsidRPr="00FA552A">
              <w:rPr>
                <w:sz w:val="16"/>
                <w:szCs w:val="16"/>
              </w:rPr>
              <w:t>2</w:t>
            </w:r>
          </w:p>
        </w:tc>
        <w:tc>
          <w:tcPr>
            <w:tcW w:w="1140" w:type="dxa"/>
            <w:tcPrChange w:id="319" w:author="Joseph Jakuta" w:date="2017-04-17T16:16:00Z">
              <w:tcPr>
                <w:tcW w:w="1140" w:type="dxa"/>
                <w:gridSpan w:val="3"/>
              </w:tcPr>
            </w:tcPrChange>
          </w:tcPr>
          <w:p w14:paraId="40A6CE0D" w14:textId="77777777" w:rsidR="00721F81" w:rsidRPr="00FA552A" w:rsidRDefault="00721F81" w:rsidP="00AE2175">
            <w:pPr>
              <w:rPr>
                <w:sz w:val="16"/>
                <w:szCs w:val="16"/>
              </w:rPr>
            </w:pPr>
            <w:r w:rsidRPr="00FA552A">
              <w:rPr>
                <w:sz w:val="16"/>
                <w:szCs w:val="16"/>
              </w:rPr>
              <w:t>Y</w:t>
            </w:r>
          </w:p>
        </w:tc>
        <w:tc>
          <w:tcPr>
            <w:tcW w:w="1080" w:type="dxa"/>
            <w:tcPrChange w:id="320" w:author="Joseph Jakuta" w:date="2017-04-17T16:16:00Z">
              <w:tcPr>
                <w:tcW w:w="1080" w:type="dxa"/>
                <w:gridSpan w:val="2"/>
              </w:tcPr>
            </w:tcPrChange>
          </w:tcPr>
          <w:p w14:paraId="5A3BB19F" w14:textId="77777777" w:rsidR="00721F81" w:rsidRPr="00FA552A" w:rsidRDefault="00721F81" w:rsidP="00AE2175">
            <w:pPr>
              <w:rPr>
                <w:sz w:val="16"/>
                <w:szCs w:val="16"/>
              </w:rPr>
            </w:pPr>
            <w:r w:rsidRPr="00FA552A">
              <w:rPr>
                <w:sz w:val="16"/>
                <w:szCs w:val="16"/>
              </w:rPr>
              <w:t>N</w:t>
            </w:r>
          </w:p>
        </w:tc>
        <w:tc>
          <w:tcPr>
            <w:tcW w:w="944" w:type="dxa"/>
            <w:tcPrChange w:id="321" w:author="Joseph Jakuta" w:date="2017-04-17T16:16:00Z">
              <w:tcPr>
                <w:tcW w:w="944" w:type="dxa"/>
                <w:gridSpan w:val="2"/>
              </w:tcPr>
            </w:tcPrChange>
          </w:tcPr>
          <w:p w14:paraId="3F1A05FD" w14:textId="77777777" w:rsidR="00721F81" w:rsidRPr="00FA552A" w:rsidRDefault="00721F81" w:rsidP="00AE2175">
            <w:pPr>
              <w:rPr>
                <w:ins w:id="322" w:author="Joseph Jakuta" w:date="2017-04-17T16:16:00Z"/>
                <w:sz w:val="16"/>
                <w:szCs w:val="16"/>
              </w:rPr>
            </w:pPr>
          </w:p>
        </w:tc>
        <w:tc>
          <w:tcPr>
            <w:tcW w:w="944" w:type="dxa"/>
            <w:tcPrChange w:id="323" w:author="Joseph Jakuta" w:date="2017-04-17T16:16:00Z">
              <w:tcPr>
                <w:tcW w:w="944" w:type="dxa"/>
                <w:gridSpan w:val="2"/>
              </w:tcPr>
            </w:tcPrChange>
          </w:tcPr>
          <w:p w14:paraId="6464A3F5" w14:textId="77777777" w:rsidR="00721F81" w:rsidRPr="00FA552A" w:rsidRDefault="00721F81" w:rsidP="00AE2175">
            <w:pPr>
              <w:rPr>
                <w:sz w:val="16"/>
                <w:szCs w:val="16"/>
              </w:rPr>
            </w:pPr>
            <w:r w:rsidRPr="00FA552A">
              <w:rPr>
                <w:sz w:val="16"/>
                <w:szCs w:val="16"/>
              </w:rPr>
              <w:t>7,500</w:t>
            </w:r>
          </w:p>
        </w:tc>
        <w:tc>
          <w:tcPr>
            <w:tcW w:w="944" w:type="dxa"/>
            <w:tcPrChange w:id="324" w:author="Joseph Jakuta" w:date="2017-04-17T16:16:00Z">
              <w:tcPr>
                <w:tcW w:w="944" w:type="dxa"/>
                <w:gridSpan w:val="2"/>
              </w:tcPr>
            </w:tcPrChange>
          </w:tcPr>
          <w:p w14:paraId="03F2E12C" w14:textId="77777777" w:rsidR="00721F81" w:rsidRPr="00FA552A" w:rsidRDefault="00721F81" w:rsidP="00AE2175">
            <w:pPr>
              <w:rPr>
                <w:sz w:val="16"/>
                <w:szCs w:val="16"/>
              </w:rPr>
            </w:pPr>
            <w:r w:rsidRPr="00FA552A">
              <w:rPr>
                <w:sz w:val="16"/>
                <w:szCs w:val="16"/>
              </w:rPr>
              <w:t>720</w:t>
            </w:r>
          </w:p>
        </w:tc>
        <w:tc>
          <w:tcPr>
            <w:tcW w:w="810" w:type="dxa"/>
            <w:tcPrChange w:id="325" w:author="Joseph Jakuta" w:date="2017-04-17T16:16:00Z">
              <w:tcPr>
                <w:tcW w:w="810" w:type="dxa"/>
                <w:gridSpan w:val="2"/>
              </w:tcPr>
            </w:tcPrChange>
          </w:tcPr>
          <w:p w14:paraId="17B50F6E" w14:textId="77777777" w:rsidR="00721F81" w:rsidRPr="00FA552A" w:rsidRDefault="00721F81" w:rsidP="00AE2175">
            <w:pPr>
              <w:rPr>
                <w:sz w:val="16"/>
                <w:szCs w:val="16"/>
              </w:rPr>
            </w:pPr>
            <w:r>
              <w:rPr>
                <w:sz w:val="16"/>
                <w:szCs w:val="16"/>
              </w:rPr>
              <w:t>2</w:t>
            </w:r>
          </w:p>
        </w:tc>
        <w:tc>
          <w:tcPr>
            <w:tcW w:w="810" w:type="dxa"/>
            <w:tcPrChange w:id="326" w:author="Joseph Jakuta" w:date="2017-04-17T16:16:00Z">
              <w:tcPr>
                <w:tcW w:w="810" w:type="dxa"/>
                <w:gridSpan w:val="2"/>
              </w:tcPr>
            </w:tcPrChange>
          </w:tcPr>
          <w:p w14:paraId="181DBC84" w14:textId="77777777" w:rsidR="00721F81" w:rsidRPr="00FA552A" w:rsidRDefault="00721F81" w:rsidP="00AE2175">
            <w:pPr>
              <w:rPr>
                <w:sz w:val="16"/>
                <w:szCs w:val="16"/>
              </w:rPr>
            </w:pPr>
            <w:r w:rsidRPr="00FA552A">
              <w:rPr>
                <w:sz w:val="16"/>
                <w:szCs w:val="16"/>
              </w:rPr>
              <w:t>360</w:t>
            </w:r>
          </w:p>
        </w:tc>
        <w:tc>
          <w:tcPr>
            <w:tcW w:w="810" w:type="dxa"/>
            <w:tcPrChange w:id="327" w:author="Joseph Jakuta" w:date="2017-04-17T16:16:00Z">
              <w:tcPr>
                <w:tcW w:w="810" w:type="dxa"/>
                <w:gridSpan w:val="2"/>
              </w:tcPr>
            </w:tcPrChange>
          </w:tcPr>
          <w:p w14:paraId="47D5C75B" w14:textId="77777777" w:rsidR="00721F81" w:rsidRPr="00FA552A" w:rsidRDefault="00721F81" w:rsidP="00AE2175">
            <w:pPr>
              <w:rPr>
                <w:sz w:val="16"/>
                <w:szCs w:val="16"/>
              </w:rPr>
            </w:pPr>
            <w:r w:rsidRPr="00FA552A">
              <w:rPr>
                <w:sz w:val="16"/>
                <w:szCs w:val="16"/>
              </w:rPr>
              <w:t>3,750</w:t>
            </w:r>
          </w:p>
        </w:tc>
        <w:tc>
          <w:tcPr>
            <w:tcW w:w="900" w:type="dxa"/>
            <w:tcPrChange w:id="328" w:author="Joseph Jakuta" w:date="2017-04-17T16:16:00Z">
              <w:tcPr>
                <w:tcW w:w="900" w:type="dxa"/>
                <w:gridSpan w:val="3"/>
              </w:tcPr>
            </w:tcPrChange>
          </w:tcPr>
          <w:p w14:paraId="6F4DB8C2" w14:textId="77777777" w:rsidR="00721F81" w:rsidRPr="00FA552A" w:rsidRDefault="00721F81" w:rsidP="00AE2175">
            <w:pPr>
              <w:rPr>
                <w:sz w:val="16"/>
                <w:szCs w:val="16"/>
              </w:rPr>
            </w:pPr>
            <w:r>
              <w:rPr>
                <w:sz w:val="16"/>
                <w:szCs w:val="16"/>
              </w:rPr>
              <w:t>10,416</w:t>
            </w:r>
          </w:p>
        </w:tc>
        <w:tc>
          <w:tcPr>
            <w:tcW w:w="733" w:type="dxa"/>
            <w:tcPrChange w:id="329" w:author="Joseph Jakuta" w:date="2017-04-17T16:16:00Z">
              <w:tcPr>
                <w:tcW w:w="733" w:type="dxa"/>
                <w:gridSpan w:val="2"/>
              </w:tcPr>
            </w:tcPrChange>
          </w:tcPr>
          <w:p w14:paraId="13B5EE5A" w14:textId="77777777" w:rsidR="00721F81" w:rsidRPr="00FA552A" w:rsidRDefault="00721F81" w:rsidP="00AE2175">
            <w:pPr>
              <w:rPr>
                <w:sz w:val="16"/>
                <w:szCs w:val="16"/>
              </w:rPr>
            </w:pPr>
            <w:r>
              <w:rPr>
                <w:sz w:val="16"/>
                <w:szCs w:val="16"/>
              </w:rPr>
              <w:t>D</w:t>
            </w:r>
          </w:p>
        </w:tc>
        <w:tc>
          <w:tcPr>
            <w:tcW w:w="632" w:type="dxa"/>
            <w:tcPrChange w:id="330" w:author="Joseph Jakuta" w:date="2017-04-17T16:16:00Z">
              <w:tcPr>
                <w:tcW w:w="632" w:type="dxa"/>
                <w:gridSpan w:val="2"/>
              </w:tcPr>
            </w:tcPrChange>
          </w:tcPr>
          <w:p w14:paraId="4585C08C" w14:textId="77777777" w:rsidR="00721F81" w:rsidRPr="00FA552A" w:rsidRDefault="00721F81" w:rsidP="00AE2175">
            <w:pPr>
              <w:rPr>
                <w:sz w:val="16"/>
                <w:szCs w:val="16"/>
              </w:rPr>
            </w:pPr>
          </w:p>
        </w:tc>
        <w:tc>
          <w:tcPr>
            <w:tcW w:w="716" w:type="dxa"/>
            <w:tcPrChange w:id="331" w:author="Joseph Jakuta" w:date="2017-04-17T16:16:00Z">
              <w:tcPr>
                <w:tcW w:w="716" w:type="dxa"/>
                <w:gridSpan w:val="2"/>
              </w:tcPr>
            </w:tcPrChange>
          </w:tcPr>
          <w:p w14:paraId="37388A22" w14:textId="77777777" w:rsidR="00721F81" w:rsidRPr="00FA552A" w:rsidRDefault="00721F81" w:rsidP="00AE2175">
            <w:pPr>
              <w:rPr>
                <w:sz w:val="16"/>
                <w:szCs w:val="16"/>
              </w:rPr>
            </w:pPr>
            <w:r w:rsidRPr="00FA552A">
              <w:rPr>
                <w:sz w:val="16"/>
                <w:szCs w:val="16"/>
              </w:rPr>
              <w:t>338</w:t>
            </w:r>
          </w:p>
        </w:tc>
        <w:tc>
          <w:tcPr>
            <w:tcW w:w="709" w:type="dxa"/>
            <w:tcPrChange w:id="332" w:author="Joseph Jakuta" w:date="2017-04-17T16:16:00Z">
              <w:tcPr>
                <w:tcW w:w="709" w:type="dxa"/>
                <w:gridSpan w:val="2"/>
              </w:tcPr>
            </w:tcPrChange>
          </w:tcPr>
          <w:p w14:paraId="0F181AF0" w14:textId="77777777" w:rsidR="00721F81" w:rsidRPr="00FA552A" w:rsidRDefault="00721F81" w:rsidP="00AE2175">
            <w:pPr>
              <w:rPr>
                <w:sz w:val="16"/>
                <w:szCs w:val="16"/>
              </w:rPr>
            </w:pPr>
            <w:r w:rsidRPr="00FA552A">
              <w:rPr>
                <w:sz w:val="16"/>
                <w:szCs w:val="16"/>
              </w:rPr>
              <w:t>0.09</w:t>
            </w:r>
          </w:p>
        </w:tc>
        <w:tc>
          <w:tcPr>
            <w:tcW w:w="651" w:type="dxa"/>
            <w:tcPrChange w:id="333" w:author="Joseph Jakuta" w:date="2017-04-17T16:16:00Z">
              <w:tcPr>
                <w:tcW w:w="651" w:type="dxa"/>
                <w:gridSpan w:val="2"/>
              </w:tcPr>
            </w:tcPrChange>
          </w:tcPr>
          <w:p w14:paraId="2ACE21D6" w14:textId="77777777" w:rsidR="00721F81" w:rsidRPr="00FA552A" w:rsidRDefault="00721F81" w:rsidP="00AE2175">
            <w:pPr>
              <w:rPr>
                <w:sz w:val="16"/>
                <w:szCs w:val="16"/>
              </w:rPr>
            </w:pPr>
            <w:r>
              <w:rPr>
                <w:sz w:val="16"/>
                <w:szCs w:val="16"/>
              </w:rPr>
              <w:t>Q</w:t>
            </w:r>
          </w:p>
        </w:tc>
        <w:tc>
          <w:tcPr>
            <w:tcW w:w="632" w:type="dxa"/>
            <w:tcPrChange w:id="334" w:author="Joseph Jakuta" w:date="2017-04-17T16:16:00Z">
              <w:tcPr>
                <w:tcW w:w="632" w:type="dxa"/>
              </w:tcPr>
            </w:tcPrChange>
          </w:tcPr>
          <w:p w14:paraId="40F4CE82" w14:textId="77777777" w:rsidR="00721F81" w:rsidRPr="00FA552A" w:rsidRDefault="00721F81" w:rsidP="00AE2175">
            <w:pPr>
              <w:rPr>
                <w:sz w:val="16"/>
                <w:szCs w:val="16"/>
              </w:rPr>
            </w:pPr>
          </w:p>
        </w:tc>
        <w:tc>
          <w:tcPr>
            <w:tcW w:w="661" w:type="dxa"/>
            <w:tcPrChange w:id="335" w:author="Joseph Jakuta" w:date="2017-04-17T16:16:00Z">
              <w:tcPr>
                <w:tcW w:w="661" w:type="dxa"/>
                <w:gridSpan w:val="2"/>
              </w:tcPr>
            </w:tcPrChange>
          </w:tcPr>
          <w:p w14:paraId="0AA31ACF" w14:textId="77777777" w:rsidR="00721F81" w:rsidRPr="00FA552A" w:rsidRDefault="00721F81" w:rsidP="00AE2175">
            <w:pPr>
              <w:rPr>
                <w:sz w:val="16"/>
                <w:szCs w:val="16"/>
              </w:rPr>
            </w:pPr>
            <w:r w:rsidRPr="00FA552A">
              <w:rPr>
                <w:sz w:val="16"/>
                <w:szCs w:val="16"/>
              </w:rPr>
              <w:t>0.043</w:t>
            </w:r>
          </w:p>
        </w:tc>
        <w:tc>
          <w:tcPr>
            <w:tcW w:w="691" w:type="dxa"/>
            <w:tcPrChange w:id="336" w:author="Joseph Jakuta" w:date="2017-04-17T16:16:00Z">
              <w:tcPr>
                <w:tcW w:w="691" w:type="dxa"/>
                <w:gridSpan w:val="2"/>
              </w:tcPr>
            </w:tcPrChange>
          </w:tcPr>
          <w:p w14:paraId="2E4838EA" w14:textId="77777777" w:rsidR="00721F81" w:rsidRPr="00FA552A" w:rsidRDefault="00721F81" w:rsidP="00AE2175">
            <w:pPr>
              <w:rPr>
                <w:sz w:val="16"/>
                <w:szCs w:val="16"/>
              </w:rPr>
            </w:pPr>
            <w:r w:rsidRPr="00FA552A">
              <w:rPr>
                <w:sz w:val="16"/>
                <w:szCs w:val="16"/>
              </w:rPr>
              <w:t>161</w:t>
            </w:r>
          </w:p>
        </w:tc>
        <w:tc>
          <w:tcPr>
            <w:tcW w:w="846" w:type="dxa"/>
            <w:tcPrChange w:id="337" w:author="Joseph Jakuta" w:date="2017-04-17T16:16:00Z">
              <w:tcPr>
                <w:tcW w:w="846" w:type="dxa"/>
              </w:tcPr>
            </w:tcPrChange>
          </w:tcPr>
          <w:p w14:paraId="23BC27F3" w14:textId="77777777" w:rsidR="00721F81" w:rsidRPr="00FA552A" w:rsidRDefault="00721F81" w:rsidP="00AE2175">
            <w:pPr>
              <w:rPr>
                <w:sz w:val="16"/>
                <w:szCs w:val="16"/>
              </w:rPr>
            </w:pPr>
            <w:r>
              <w:rPr>
                <w:sz w:val="16"/>
                <w:szCs w:val="16"/>
              </w:rPr>
              <w:t>M</w:t>
            </w:r>
          </w:p>
        </w:tc>
        <w:tc>
          <w:tcPr>
            <w:tcW w:w="669" w:type="dxa"/>
            <w:tcPrChange w:id="338" w:author="Joseph Jakuta" w:date="2017-04-17T16:16:00Z">
              <w:tcPr>
                <w:tcW w:w="669" w:type="dxa"/>
              </w:tcPr>
            </w:tcPrChange>
          </w:tcPr>
          <w:p w14:paraId="04555EF0" w14:textId="77777777" w:rsidR="00721F81" w:rsidRPr="00FA552A" w:rsidRDefault="00721F81" w:rsidP="00AE2175">
            <w:pPr>
              <w:rPr>
                <w:sz w:val="16"/>
                <w:szCs w:val="16"/>
              </w:rPr>
            </w:pPr>
          </w:p>
        </w:tc>
      </w:tr>
      <w:tr w:rsidR="00721F81" w14:paraId="53B2FBC9" w14:textId="77777777" w:rsidTr="00721F81">
        <w:tblPrEx>
          <w:tblW w:w="20269" w:type="dxa"/>
          <w:tblInd w:w="-702" w:type="dxa"/>
          <w:tblLayout w:type="fixed"/>
          <w:tblPrExChange w:id="339" w:author="Joseph Jakuta" w:date="2017-04-17T16:16:00Z">
            <w:tblPrEx>
              <w:tblW w:w="19325" w:type="dxa"/>
              <w:tblInd w:w="-702" w:type="dxa"/>
              <w:tblLayout w:type="fixed"/>
            </w:tblPrEx>
          </w:tblPrExChange>
        </w:tblPrEx>
        <w:trPr>
          <w:trPrChange w:id="340" w:author="Joseph Jakuta" w:date="2017-04-17T16:16:00Z">
            <w:trPr>
              <w:gridBefore w:val="4"/>
            </w:trPr>
          </w:trPrChange>
        </w:trPr>
        <w:tc>
          <w:tcPr>
            <w:tcW w:w="720" w:type="dxa"/>
            <w:tcPrChange w:id="341" w:author="Joseph Jakuta" w:date="2017-04-17T16:16:00Z">
              <w:tcPr>
                <w:tcW w:w="720" w:type="dxa"/>
                <w:gridSpan w:val="2"/>
              </w:tcPr>
            </w:tcPrChange>
          </w:tcPr>
          <w:p w14:paraId="41EA990C" w14:textId="77777777" w:rsidR="00721F81" w:rsidRPr="00FA552A" w:rsidRDefault="00721F81" w:rsidP="00AE2175">
            <w:pPr>
              <w:rPr>
                <w:sz w:val="16"/>
                <w:szCs w:val="16"/>
              </w:rPr>
            </w:pPr>
            <w:r>
              <w:rPr>
                <w:sz w:val="16"/>
                <w:szCs w:val="16"/>
              </w:rPr>
              <w:t>VAPC</w:t>
            </w:r>
          </w:p>
        </w:tc>
        <w:tc>
          <w:tcPr>
            <w:tcW w:w="579" w:type="dxa"/>
            <w:tcPrChange w:id="342" w:author="Joseph Jakuta" w:date="2017-04-17T16:16:00Z">
              <w:tcPr>
                <w:tcW w:w="579" w:type="dxa"/>
                <w:gridSpan w:val="2"/>
              </w:tcPr>
            </w:tcPrChange>
          </w:tcPr>
          <w:p w14:paraId="5FFE2B63" w14:textId="77777777" w:rsidR="00721F81" w:rsidRPr="00FA552A" w:rsidRDefault="00721F81" w:rsidP="00AE2175">
            <w:pPr>
              <w:rPr>
                <w:sz w:val="16"/>
                <w:szCs w:val="16"/>
              </w:rPr>
            </w:pPr>
            <w:r>
              <w:rPr>
                <w:sz w:val="16"/>
                <w:szCs w:val="16"/>
              </w:rPr>
              <w:t>Coal</w:t>
            </w:r>
          </w:p>
        </w:tc>
        <w:tc>
          <w:tcPr>
            <w:tcW w:w="480" w:type="dxa"/>
            <w:tcPrChange w:id="343" w:author="Joseph Jakuta" w:date="2017-04-17T16:16:00Z">
              <w:tcPr>
                <w:tcW w:w="480" w:type="dxa"/>
              </w:tcPr>
            </w:tcPrChange>
          </w:tcPr>
          <w:p w14:paraId="34D3607D" w14:textId="77777777" w:rsidR="00721F81" w:rsidRPr="00FA552A" w:rsidRDefault="00721F81" w:rsidP="00AE2175">
            <w:pPr>
              <w:rPr>
                <w:sz w:val="16"/>
                <w:szCs w:val="16"/>
              </w:rPr>
            </w:pPr>
            <w:r w:rsidRPr="00FA552A">
              <w:rPr>
                <w:sz w:val="16"/>
                <w:szCs w:val="16"/>
              </w:rPr>
              <w:t>VA</w:t>
            </w:r>
          </w:p>
        </w:tc>
        <w:tc>
          <w:tcPr>
            <w:tcW w:w="621" w:type="dxa"/>
            <w:tcPrChange w:id="344" w:author="Joseph Jakuta" w:date="2017-04-17T16:16:00Z">
              <w:tcPr>
                <w:tcW w:w="621" w:type="dxa"/>
                <w:gridSpan w:val="2"/>
              </w:tcPr>
            </w:tcPrChange>
          </w:tcPr>
          <w:p w14:paraId="2C2967FD" w14:textId="77777777" w:rsidR="00721F81" w:rsidRPr="00FA552A" w:rsidRDefault="00721F81" w:rsidP="00AE2175">
            <w:pPr>
              <w:rPr>
                <w:sz w:val="16"/>
                <w:szCs w:val="16"/>
              </w:rPr>
            </w:pPr>
            <w:r w:rsidRPr="00FA552A">
              <w:rPr>
                <w:sz w:val="16"/>
                <w:szCs w:val="16"/>
              </w:rPr>
              <w:t>3797</w:t>
            </w:r>
          </w:p>
        </w:tc>
        <w:tc>
          <w:tcPr>
            <w:tcW w:w="897" w:type="dxa"/>
            <w:tcPrChange w:id="345" w:author="Joseph Jakuta" w:date="2017-04-17T16:16:00Z">
              <w:tcPr>
                <w:tcW w:w="897" w:type="dxa"/>
                <w:gridSpan w:val="2"/>
              </w:tcPr>
            </w:tcPrChange>
          </w:tcPr>
          <w:p w14:paraId="4B8720D0" w14:textId="77777777" w:rsidR="00721F81" w:rsidRPr="00FA552A" w:rsidRDefault="00721F81" w:rsidP="00AE2175">
            <w:pPr>
              <w:rPr>
                <w:sz w:val="16"/>
                <w:szCs w:val="16"/>
              </w:rPr>
            </w:pPr>
            <w:r w:rsidRPr="00FA552A">
              <w:rPr>
                <w:sz w:val="16"/>
                <w:szCs w:val="16"/>
              </w:rPr>
              <w:t>5</w:t>
            </w:r>
          </w:p>
        </w:tc>
        <w:tc>
          <w:tcPr>
            <w:tcW w:w="660" w:type="dxa"/>
            <w:tcPrChange w:id="346" w:author="Joseph Jakuta" w:date="2017-04-17T16:16:00Z">
              <w:tcPr>
                <w:tcW w:w="660" w:type="dxa"/>
              </w:tcPr>
            </w:tcPrChange>
          </w:tcPr>
          <w:p w14:paraId="1A02A57B" w14:textId="77777777" w:rsidR="00721F81" w:rsidRPr="00FA552A" w:rsidRDefault="00721F81" w:rsidP="00AE2175">
            <w:pPr>
              <w:rPr>
                <w:sz w:val="16"/>
                <w:szCs w:val="16"/>
              </w:rPr>
            </w:pPr>
            <w:r w:rsidRPr="00FA552A">
              <w:rPr>
                <w:sz w:val="16"/>
                <w:szCs w:val="16"/>
              </w:rPr>
              <w:t>4,502</w:t>
            </w:r>
          </w:p>
        </w:tc>
        <w:tc>
          <w:tcPr>
            <w:tcW w:w="990" w:type="dxa"/>
            <w:tcPrChange w:id="347" w:author="Joseph Jakuta" w:date="2017-04-17T16:16:00Z">
              <w:tcPr>
                <w:tcW w:w="990" w:type="dxa"/>
                <w:gridSpan w:val="2"/>
              </w:tcPr>
            </w:tcPrChange>
          </w:tcPr>
          <w:p w14:paraId="729311F5" w14:textId="77777777" w:rsidR="00721F81" w:rsidRPr="00FA552A" w:rsidRDefault="00721F81" w:rsidP="00AE2175">
            <w:pPr>
              <w:rPr>
                <w:sz w:val="16"/>
                <w:szCs w:val="16"/>
              </w:rPr>
            </w:pPr>
            <w:r w:rsidRPr="00FA552A">
              <w:rPr>
                <w:sz w:val="16"/>
                <w:szCs w:val="16"/>
              </w:rPr>
              <w:t>3</w:t>
            </w:r>
          </w:p>
        </w:tc>
        <w:tc>
          <w:tcPr>
            <w:tcW w:w="1140" w:type="dxa"/>
            <w:tcPrChange w:id="348" w:author="Joseph Jakuta" w:date="2017-04-17T16:16:00Z">
              <w:tcPr>
                <w:tcW w:w="1140" w:type="dxa"/>
                <w:gridSpan w:val="3"/>
              </w:tcPr>
            </w:tcPrChange>
          </w:tcPr>
          <w:p w14:paraId="0F24DFA4" w14:textId="77777777" w:rsidR="00721F81" w:rsidRPr="00FA552A" w:rsidRDefault="00721F81" w:rsidP="00AE2175">
            <w:pPr>
              <w:rPr>
                <w:sz w:val="16"/>
                <w:szCs w:val="16"/>
              </w:rPr>
            </w:pPr>
            <w:r w:rsidRPr="00FA552A">
              <w:rPr>
                <w:sz w:val="16"/>
                <w:szCs w:val="16"/>
              </w:rPr>
              <w:t>Y</w:t>
            </w:r>
          </w:p>
        </w:tc>
        <w:tc>
          <w:tcPr>
            <w:tcW w:w="1080" w:type="dxa"/>
            <w:tcPrChange w:id="349" w:author="Joseph Jakuta" w:date="2017-04-17T16:16:00Z">
              <w:tcPr>
                <w:tcW w:w="1080" w:type="dxa"/>
                <w:gridSpan w:val="2"/>
              </w:tcPr>
            </w:tcPrChange>
          </w:tcPr>
          <w:p w14:paraId="14A43EF8" w14:textId="77777777" w:rsidR="00721F81" w:rsidRPr="00FA552A" w:rsidRDefault="00721F81" w:rsidP="00AE2175">
            <w:pPr>
              <w:rPr>
                <w:sz w:val="16"/>
                <w:szCs w:val="16"/>
              </w:rPr>
            </w:pPr>
            <w:r w:rsidRPr="00FA552A">
              <w:rPr>
                <w:sz w:val="16"/>
                <w:szCs w:val="16"/>
              </w:rPr>
              <w:t>N</w:t>
            </w:r>
          </w:p>
        </w:tc>
        <w:tc>
          <w:tcPr>
            <w:tcW w:w="944" w:type="dxa"/>
            <w:tcPrChange w:id="350" w:author="Joseph Jakuta" w:date="2017-04-17T16:16:00Z">
              <w:tcPr>
                <w:tcW w:w="944" w:type="dxa"/>
                <w:gridSpan w:val="2"/>
              </w:tcPr>
            </w:tcPrChange>
          </w:tcPr>
          <w:p w14:paraId="7C105FE5" w14:textId="77777777" w:rsidR="00721F81" w:rsidRPr="00FA552A" w:rsidRDefault="00721F81" w:rsidP="00AE2175">
            <w:pPr>
              <w:rPr>
                <w:ins w:id="351" w:author="Joseph Jakuta" w:date="2017-04-17T16:16:00Z"/>
                <w:sz w:val="16"/>
                <w:szCs w:val="16"/>
              </w:rPr>
            </w:pPr>
          </w:p>
        </w:tc>
        <w:tc>
          <w:tcPr>
            <w:tcW w:w="944" w:type="dxa"/>
            <w:tcPrChange w:id="352" w:author="Joseph Jakuta" w:date="2017-04-17T16:16:00Z">
              <w:tcPr>
                <w:tcW w:w="944" w:type="dxa"/>
                <w:gridSpan w:val="2"/>
              </w:tcPr>
            </w:tcPrChange>
          </w:tcPr>
          <w:p w14:paraId="1B3BD00D" w14:textId="77777777" w:rsidR="00721F81" w:rsidRPr="00FA552A" w:rsidRDefault="00721F81" w:rsidP="00AE2175">
            <w:pPr>
              <w:rPr>
                <w:sz w:val="16"/>
                <w:szCs w:val="16"/>
              </w:rPr>
            </w:pPr>
            <w:r w:rsidRPr="00FA552A">
              <w:rPr>
                <w:sz w:val="16"/>
                <w:szCs w:val="16"/>
              </w:rPr>
              <w:t>11,350</w:t>
            </w:r>
          </w:p>
        </w:tc>
        <w:tc>
          <w:tcPr>
            <w:tcW w:w="944" w:type="dxa"/>
            <w:tcPrChange w:id="353" w:author="Joseph Jakuta" w:date="2017-04-17T16:16:00Z">
              <w:tcPr>
                <w:tcW w:w="944" w:type="dxa"/>
                <w:gridSpan w:val="2"/>
              </w:tcPr>
            </w:tcPrChange>
          </w:tcPr>
          <w:p w14:paraId="60A93FF0" w14:textId="77777777" w:rsidR="00721F81" w:rsidRPr="00FA552A" w:rsidRDefault="00721F81" w:rsidP="00AE2175">
            <w:pPr>
              <w:rPr>
                <w:sz w:val="16"/>
                <w:szCs w:val="16"/>
              </w:rPr>
            </w:pPr>
            <w:r w:rsidRPr="00FA552A">
              <w:rPr>
                <w:sz w:val="16"/>
                <w:szCs w:val="16"/>
              </w:rPr>
              <w:t>1,080</w:t>
            </w:r>
          </w:p>
        </w:tc>
        <w:tc>
          <w:tcPr>
            <w:tcW w:w="810" w:type="dxa"/>
            <w:tcPrChange w:id="354" w:author="Joseph Jakuta" w:date="2017-04-17T16:16:00Z">
              <w:tcPr>
                <w:tcW w:w="810" w:type="dxa"/>
                <w:gridSpan w:val="2"/>
              </w:tcPr>
            </w:tcPrChange>
          </w:tcPr>
          <w:p w14:paraId="5806C363" w14:textId="77777777" w:rsidR="00721F81" w:rsidRPr="00FA552A" w:rsidRDefault="00721F81" w:rsidP="00AE2175">
            <w:pPr>
              <w:rPr>
                <w:sz w:val="16"/>
                <w:szCs w:val="16"/>
              </w:rPr>
            </w:pPr>
            <w:r>
              <w:rPr>
                <w:sz w:val="16"/>
                <w:szCs w:val="16"/>
              </w:rPr>
              <w:t>3</w:t>
            </w:r>
          </w:p>
        </w:tc>
        <w:tc>
          <w:tcPr>
            <w:tcW w:w="810" w:type="dxa"/>
            <w:tcPrChange w:id="355" w:author="Joseph Jakuta" w:date="2017-04-17T16:16:00Z">
              <w:tcPr>
                <w:tcW w:w="810" w:type="dxa"/>
                <w:gridSpan w:val="2"/>
              </w:tcPr>
            </w:tcPrChange>
          </w:tcPr>
          <w:p w14:paraId="168287B5" w14:textId="77777777" w:rsidR="00721F81" w:rsidRPr="00FA552A" w:rsidRDefault="00721F81" w:rsidP="00AE2175">
            <w:pPr>
              <w:rPr>
                <w:sz w:val="16"/>
                <w:szCs w:val="16"/>
              </w:rPr>
            </w:pPr>
            <w:r w:rsidRPr="00FA552A">
              <w:rPr>
                <w:sz w:val="16"/>
                <w:szCs w:val="16"/>
              </w:rPr>
              <w:t>360</w:t>
            </w:r>
          </w:p>
        </w:tc>
        <w:tc>
          <w:tcPr>
            <w:tcW w:w="810" w:type="dxa"/>
            <w:tcPrChange w:id="356" w:author="Joseph Jakuta" w:date="2017-04-17T16:16:00Z">
              <w:tcPr>
                <w:tcW w:w="810" w:type="dxa"/>
                <w:gridSpan w:val="2"/>
              </w:tcPr>
            </w:tcPrChange>
          </w:tcPr>
          <w:p w14:paraId="289CDCF5" w14:textId="77777777" w:rsidR="00721F81" w:rsidRPr="00FA552A" w:rsidRDefault="00721F81" w:rsidP="00AE2175">
            <w:pPr>
              <w:rPr>
                <w:sz w:val="16"/>
                <w:szCs w:val="16"/>
              </w:rPr>
            </w:pPr>
            <w:r w:rsidRPr="00FA552A">
              <w:rPr>
                <w:sz w:val="16"/>
                <w:szCs w:val="16"/>
              </w:rPr>
              <w:t>3,750</w:t>
            </w:r>
          </w:p>
        </w:tc>
        <w:tc>
          <w:tcPr>
            <w:tcW w:w="900" w:type="dxa"/>
            <w:tcPrChange w:id="357" w:author="Joseph Jakuta" w:date="2017-04-17T16:16:00Z">
              <w:tcPr>
                <w:tcW w:w="900" w:type="dxa"/>
                <w:gridSpan w:val="3"/>
              </w:tcPr>
            </w:tcPrChange>
          </w:tcPr>
          <w:p w14:paraId="24D5714E" w14:textId="77777777" w:rsidR="00721F81" w:rsidRPr="00FA552A" w:rsidRDefault="00721F81" w:rsidP="005955D3">
            <w:pPr>
              <w:rPr>
                <w:sz w:val="16"/>
                <w:szCs w:val="16"/>
              </w:rPr>
            </w:pPr>
            <w:r>
              <w:rPr>
                <w:sz w:val="16"/>
                <w:szCs w:val="16"/>
              </w:rPr>
              <w:t>10,417</w:t>
            </w:r>
          </w:p>
        </w:tc>
        <w:tc>
          <w:tcPr>
            <w:tcW w:w="733" w:type="dxa"/>
            <w:tcPrChange w:id="358" w:author="Joseph Jakuta" w:date="2017-04-17T16:16:00Z">
              <w:tcPr>
                <w:tcW w:w="733" w:type="dxa"/>
                <w:gridSpan w:val="2"/>
              </w:tcPr>
            </w:tcPrChange>
          </w:tcPr>
          <w:p w14:paraId="2B68900F" w14:textId="77777777" w:rsidR="00721F81" w:rsidRPr="00FA552A" w:rsidRDefault="00721F81" w:rsidP="00AE2175">
            <w:pPr>
              <w:rPr>
                <w:sz w:val="16"/>
                <w:szCs w:val="16"/>
              </w:rPr>
            </w:pPr>
            <w:r>
              <w:rPr>
                <w:sz w:val="16"/>
                <w:szCs w:val="16"/>
              </w:rPr>
              <w:t>D</w:t>
            </w:r>
          </w:p>
        </w:tc>
        <w:tc>
          <w:tcPr>
            <w:tcW w:w="632" w:type="dxa"/>
            <w:tcPrChange w:id="359" w:author="Joseph Jakuta" w:date="2017-04-17T16:16:00Z">
              <w:tcPr>
                <w:tcW w:w="632" w:type="dxa"/>
                <w:gridSpan w:val="2"/>
              </w:tcPr>
            </w:tcPrChange>
          </w:tcPr>
          <w:p w14:paraId="656B574E" w14:textId="77777777" w:rsidR="00721F81" w:rsidRPr="00FA552A" w:rsidRDefault="00721F81" w:rsidP="00AE2175">
            <w:pPr>
              <w:rPr>
                <w:sz w:val="16"/>
                <w:szCs w:val="16"/>
              </w:rPr>
            </w:pPr>
          </w:p>
        </w:tc>
        <w:tc>
          <w:tcPr>
            <w:tcW w:w="716" w:type="dxa"/>
            <w:tcPrChange w:id="360" w:author="Joseph Jakuta" w:date="2017-04-17T16:16:00Z">
              <w:tcPr>
                <w:tcW w:w="716" w:type="dxa"/>
                <w:gridSpan w:val="2"/>
              </w:tcPr>
            </w:tcPrChange>
          </w:tcPr>
          <w:p w14:paraId="62012C97" w14:textId="77777777" w:rsidR="00721F81" w:rsidRPr="00FA552A" w:rsidRDefault="00721F81" w:rsidP="00AE2175">
            <w:pPr>
              <w:rPr>
                <w:sz w:val="16"/>
                <w:szCs w:val="16"/>
              </w:rPr>
            </w:pPr>
            <w:r w:rsidRPr="00FA552A">
              <w:rPr>
                <w:sz w:val="16"/>
                <w:szCs w:val="16"/>
              </w:rPr>
              <w:t>263</w:t>
            </w:r>
          </w:p>
        </w:tc>
        <w:tc>
          <w:tcPr>
            <w:tcW w:w="709" w:type="dxa"/>
            <w:tcPrChange w:id="361" w:author="Joseph Jakuta" w:date="2017-04-17T16:16:00Z">
              <w:tcPr>
                <w:tcW w:w="709" w:type="dxa"/>
                <w:gridSpan w:val="2"/>
              </w:tcPr>
            </w:tcPrChange>
          </w:tcPr>
          <w:p w14:paraId="62189437" w14:textId="77777777" w:rsidR="00721F81" w:rsidRPr="00FA552A" w:rsidRDefault="00721F81" w:rsidP="00AE2175">
            <w:pPr>
              <w:rPr>
                <w:sz w:val="16"/>
                <w:szCs w:val="16"/>
              </w:rPr>
            </w:pPr>
            <w:r w:rsidRPr="00FA552A">
              <w:rPr>
                <w:sz w:val="16"/>
                <w:szCs w:val="16"/>
              </w:rPr>
              <w:t>0.07</w:t>
            </w:r>
          </w:p>
        </w:tc>
        <w:tc>
          <w:tcPr>
            <w:tcW w:w="651" w:type="dxa"/>
            <w:tcPrChange w:id="362" w:author="Joseph Jakuta" w:date="2017-04-17T16:16:00Z">
              <w:tcPr>
                <w:tcW w:w="651" w:type="dxa"/>
                <w:gridSpan w:val="2"/>
              </w:tcPr>
            </w:tcPrChange>
          </w:tcPr>
          <w:p w14:paraId="63FAE961" w14:textId="77777777" w:rsidR="00721F81" w:rsidRPr="00FA552A" w:rsidRDefault="00721F81" w:rsidP="00AE2175">
            <w:pPr>
              <w:rPr>
                <w:sz w:val="16"/>
                <w:szCs w:val="16"/>
              </w:rPr>
            </w:pPr>
            <w:r>
              <w:rPr>
                <w:sz w:val="16"/>
                <w:szCs w:val="16"/>
              </w:rPr>
              <w:t>Q</w:t>
            </w:r>
          </w:p>
        </w:tc>
        <w:tc>
          <w:tcPr>
            <w:tcW w:w="632" w:type="dxa"/>
            <w:tcPrChange w:id="363" w:author="Joseph Jakuta" w:date="2017-04-17T16:16:00Z">
              <w:tcPr>
                <w:tcW w:w="632" w:type="dxa"/>
              </w:tcPr>
            </w:tcPrChange>
          </w:tcPr>
          <w:p w14:paraId="2BD8218E" w14:textId="77777777" w:rsidR="00721F81" w:rsidRPr="00FA552A" w:rsidRDefault="00721F81" w:rsidP="00AE2175">
            <w:pPr>
              <w:rPr>
                <w:sz w:val="16"/>
                <w:szCs w:val="16"/>
              </w:rPr>
            </w:pPr>
          </w:p>
        </w:tc>
        <w:tc>
          <w:tcPr>
            <w:tcW w:w="661" w:type="dxa"/>
            <w:tcPrChange w:id="364" w:author="Joseph Jakuta" w:date="2017-04-17T16:16:00Z">
              <w:tcPr>
                <w:tcW w:w="661" w:type="dxa"/>
                <w:gridSpan w:val="2"/>
              </w:tcPr>
            </w:tcPrChange>
          </w:tcPr>
          <w:p w14:paraId="1D8C0CF8" w14:textId="77777777" w:rsidR="00721F81" w:rsidRPr="00FA552A" w:rsidRDefault="00721F81" w:rsidP="00AE2175">
            <w:pPr>
              <w:rPr>
                <w:sz w:val="16"/>
                <w:szCs w:val="16"/>
              </w:rPr>
            </w:pPr>
            <w:r w:rsidRPr="00FA552A">
              <w:rPr>
                <w:sz w:val="16"/>
                <w:szCs w:val="16"/>
              </w:rPr>
              <w:t>0.04</w:t>
            </w:r>
          </w:p>
        </w:tc>
        <w:tc>
          <w:tcPr>
            <w:tcW w:w="691" w:type="dxa"/>
            <w:tcPrChange w:id="365" w:author="Joseph Jakuta" w:date="2017-04-17T16:16:00Z">
              <w:tcPr>
                <w:tcW w:w="691" w:type="dxa"/>
                <w:gridSpan w:val="2"/>
              </w:tcPr>
            </w:tcPrChange>
          </w:tcPr>
          <w:p w14:paraId="20DA4B68" w14:textId="77777777" w:rsidR="00721F81" w:rsidRPr="00FA552A" w:rsidRDefault="00721F81" w:rsidP="00AE2175">
            <w:pPr>
              <w:rPr>
                <w:sz w:val="16"/>
                <w:szCs w:val="16"/>
              </w:rPr>
            </w:pPr>
            <w:r w:rsidRPr="00FA552A">
              <w:rPr>
                <w:sz w:val="16"/>
                <w:szCs w:val="16"/>
              </w:rPr>
              <w:t>150</w:t>
            </w:r>
          </w:p>
        </w:tc>
        <w:tc>
          <w:tcPr>
            <w:tcW w:w="846" w:type="dxa"/>
            <w:tcPrChange w:id="366" w:author="Joseph Jakuta" w:date="2017-04-17T16:16:00Z">
              <w:tcPr>
                <w:tcW w:w="846" w:type="dxa"/>
              </w:tcPr>
            </w:tcPrChange>
          </w:tcPr>
          <w:p w14:paraId="718B88EE" w14:textId="77777777" w:rsidR="00721F81" w:rsidRPr="00FA552A" w:rsidRDefault="00721F81" w:rsidP="00AE2175">
            <w:pPr>
              <w:rPr>
                <w:sz w:val="16"/>
                <w:szCs w:val="16"/>
              </w:rPr>
            </w:pPr>
            <w:r>
              <w:rPr>
                <w:sz w:val="16"/>
                <w:szCs w:val="16"/>
              </w:rPr>
              <w:t>M</w:t>
            </w:r>
          </w:p>
        </w:tc>
        <w:tc>
          <w:tcPr>
            <w:tcW w:w="669" w:type="dxa"/>
            <w:tcPrChange w:id="367" w:author="Joseph Jakuta" w:date="2017-04-17T16:16:00Z">
              <w:tcPr>
                <w:tcW w:w="669" w:type="dxa"/>
              </w:tcPr>
            </w:tcPrChange>
          </w:tcPr>
          <w:p w14:paraId="1110FC7D" w14:textId="77777777" w:rsidR="00721F81" w:rsidRPr="00FA552A" w:rsidRDefault="00721F81" w:rsidP="00AE2175">
            <w:pPr>
              <w:rPr>
                <w:sz w:val="16"/>
                <w:szCs w:val="16"/>
              </w:rPr>
            </w:pPr>
          </w:p>
        </w:tc>
      </w:tr>
      <w:tr w:rsidR="00721F81" w14:paraId="10FEB409" w14:textId="77777777" w:rsidTr="00721F81">
        <w:tblPrEx>
          <w:tblW w:w="20269" w:type="dxa"/>
          <w:tblInd w:w="-702" w:type="dxa"/>
          <w:tblLayout w:type="fixed"/>
          <w:tblPrExChange w:id="368" w:author="Joseph Jakuta" w:date="2017-04-17T16:16:00Z">
            <w:tblPrEx>
              <w:tblW w:w="19325" w:type="dxa"/>
              <w:tblInd w:w="-702" w:type="dxa"/>
              <w:tblLayout w:type="fixed"/>
            </w:tblPrEx>
          </w:tblPrExChange>
        </w:tblPrEx>
        <w:trPr>
          <w:trPrChange w:id="369" w:author="Joseph Jakuta" w:date="2017-04-17T16:16:00Z">
            <w:trPr>
              <w:gridBefore w:val="4"/>
            </w:trPr>
          </w:trPrChange>
        </w:trPr>
        <w:tc>
          <w:tcPr>
            <w:tcW w:w="720" w:type="dxa"/>
            <w:tcPrChange w:id="370" w:author="Joseph Jakuta" w:date="2017-04-17T16:16:00Z">
              <w:tcPr>
                <w:tcW w:w="720" w:type="dxa"/>
                <w:gridSpan w:val="2"/>
              </w:tcPr>
            </w:tcPrChange>
          </w:tcPr>
          <w:p w14:paraId="14722696" w14:textId="77777777" w:rsidR="00721F81" w:rsidRPr="00FA552A" w:rsidRDefault="00721F81" w:rsidP="00AE2175">
            <w:pPr>
              <w:rPr>
                <w:sz w:val="16"/>
                <w:szCs w:val="16"/>
              </w:rPr>
            </w:pPr>
          </w:p>
        </w:tc>
        <w:tc>
          <w:tcPr>
            <w:tcW w:w="579" w:type="dxa"/>
            <w:tcPrChange w:id="371" w:author="Joseph Jakuta" w:date="2017-04-17T16:16:00Z">
              <w:tcPr>
                <w:tcW w:w="579" w:type="dxa"/>
                <w:gridSpan w:val="2"/>
              </w:tcPr>
            </w:tcPrChange>
          </w:tcPr>
          <w:p w14:paraId="7A3F16CA" w14:textId="77777777" w:rsidR="00721F81" w:rsidRPr="00FA552A" w:rsidRDefault="00721F81" w:rsidP="00AE2175">
            <w:pPr>
              <w:rPr>
                <w:sz w:val="16"/>
                <w:szCs w:val="16"/>
              </w:rPr>
            </w:pPr>
          </w:p>
        </w:tc>
        <w:tc>
          <w:tcPr>
            <w:tcW w:w="480" w:type="dxa"/>
            <w:tcPrChange w:id="372" w:author="Joseph Jakuta" w:date="2017-04-17T16:16:00Z">
              <w:tcPr>
                <w:tcW w:w="480" w:type="dxa"/>
              </w:tcPr>
            </w:tcPrChange>
          </w:tcPr>
          <w:p w14:paraId="615A3C77" w14:textId="77777777" w:rsidR="00721F81" w:rsidRPr="00FA552A" w:rsidRDefault="00721F81" w:rsidP="00AE2175">
            <w:pPr>
              <w:rPr>
                <w:sz w:val="16"/>
                <w:szCs w:val="16"/>
              </w:rPr>
            </w:pPr>
            <w:r w:rsidRPr="00FA552A">
              <w:rPr>
                <w:sz w:val="16"/>
                <w:szCs w:val="16"/>
              </w:rPr>
              <w:t>…</w:t>
            </w:r>
          </w:p>
        </w:tc>
        <w:tc>
          <w:tcPr>
            <w:tcW w:w="621" w:type="dxa"/>
            <w:tcPrChange w:id="373" w:author="Joseph Jakuta" w:date="2017-04-17T16:16:00Z">
              <w:tcPr>
                <w:tcW w:w="621" w:type="dxa"/>
                <w:gridSpan w:val="2"/>
              </w:tcPr>
            </w:tcPrChange>
          </w:tcPr>
          <w:p w14:paraId="5DCE8F73" w14:textId="77777777" w:rsidR="00721F81" w:rsidRPr="00FA552A" w:rsidRDefault="00721F81" w:rsidP="00AE2175">
            <w:pPr>
              <w:rPr>
                <w:sz w:val="16"/>
                <w:szCs w:val="16"/>
              </w:rPr>
            </w:pPr>
          </w:p>
        </w:tc>
        <w:tc>
          <w:tcPr>
            <w:tcW w:w="897" w:type="dxa"/>
            <w:tcPrChange w:id="374" w:author="Joseph Jakuta" w:date="2017-04-17T16:16:00Z">
              <w:tcPr>
                <w:tcW w:w="897" w:type="dxa"/>
                <w:gridSpan w:val="2"/>
              </w:tcPr>
            </w:tcPrChange>
          </w:tcPr>
          <w:p w14:paraId="58621008" w14:textId="77777777" w:rsidR="00721F81" w:rsidRPr="00FA552A" w:rsidRDefault="00721F81" w:rsidP="00AE2175">
            <w:pPr>
              <w:rPr>
                <w:sz w:val="16"/>
                <w:szCs w:val="16"/>
              </w:rPr>
            </w:pPr>
          </w:p>
        </w:tc>
        <w:tc>
          <w:tcPr>
            <w:tcW w:w="660" w:type="dxa"/>
            <w:tcPrChange w:id="375" w:author="Joseph Jakuta" w:date="2017-04-17T16:16:00Z">
              <w:tcPr>
                <w:tcW w:w="660" w:type="dxa"/>
              </w:tcPr>
            </w:tcPrChange>
          </w:tcPr>
          <w:p w14:paraId="450DFA44" w14:textId="77777777" w:rsidR="00721F81" w:rsidRPr="00FA552A" w:rsidRDefault="00721F81" w:rsidP="00AE2175">
            <w:pPr>
              <w:rPr>
                <w:sz w:val="16"/>
                <w:szCs w:val="16"/>
              </w:rPr>
            </w:pPr>
          </w:p>
        </w:tc>
        <w:tc>
          <w:tcPr>
            <w:tcW w:w="990" w:type="dxa"/>
            <w:tcPrChange w:id="376" w:author="Joseph Jakuta" w:date="2017-04-17T16:16:00Z">
              <w:tcPr>
                <w:tcW w:w="990" w:type="dxa"/>
                <w:gridSpan w:val="2"/>
              </w:tcPr>
            </w:tcPrChange>
          </w:tcPr>
          <w:p w14:paraId="4446EA1B" w14:textId="77777777" w:rsidR="00721F81" w:rsidRPr="00FA552A" w:rsidRDefault="00721F81" w:rsidP="00AE2175">
            <w:pPr>
              <w:rPr>
                <w:sz w:val="16"/>
                <w:szCs w:val="16"/>
              </w:rPr>
            </w:pPr>
          </w:p>
        </w:tc>
        <w:tc>
          <w:tcPr>
            <w:tcW w:w="1140" w:type="dxa"/>
            <w:tcPrChange w:id="377" w:author="Joseph Jakuta" w:date="2017-04-17T16:16:00Z">
              <w:tcPr>
                <w:tcW w:w="1140" w:type="dxa"/>
                <w:gridSpan w:val="3"/>
              </w:tcPr>
            </w:tcPrChange>
          </w:tcPr>
          <w:p w14:paraId="6F8FDAC2" w14:textId="77777777" w:rsidR="00721F81" w:rsidRPr="00FA552A" w:rsidRDefault="00721F81" w:rsidP="00AE2175">
            <w:pPr>
              <w:rPr>
                <w:sz w:val="16"/>
                <w:szCs w:val="16"/>
              </w:rPr>
            </w:pPr>
          </w:p>
        </w:tc>
        <w:tc>
          <w:tcPr>
            <w:tcW w:w="1080" w:type="dxa"/>
            <w:tcPrChange w:id="378" w:author="Joseph Jakuta" w:date="2017-04-17T16:16:00Z">
              <w:tcPr>
                <w:tcW w:w="1080" w:type="dxa"/>
                <w:gridSpan w:val="2"/>
              </w:tcPr>
            </w:tcPrChange>
          </w:tcPr>
          <w:p w14:paraId="7CC83338" w14:textId="77777777" w:rsidR="00721F81" w:rsidRPr="00FA552A" w:rsidRDefault="00721F81" w:rsidP="00AE2175">
            <w:pPr>
              <w:rPr>
                <w:sz w:val="16"/>
                <w:szCs w:val="16"/>
              </w:rPr>
            </w:pPr>
          </w:p>
        </w:tc>
        <w:tc>
          <w:tcPr>
            <w:tcW w:w="944" w:type="dxa"/>
            <w:tcPrChange w:id="379" w:author="Joseph Jakuta" w:date="2017-04-17T16:16:00Z">
              <w:tcPr>
                <w:tcW w:w="944" w:type="dxa"/>
                <w:gridSpan w:val="2"/>
              </w:tcPr>
            </w:tcPrChange>
          </w:tcPr>
          <w:p w14:paraId="2761D72B" w14:textId="77777777" w:rsidR="00721F81" w:rsidRPr="00FA552A" w:rsidRDefault="00721F81" w:rsidP="00AE2175">
            <w:pPr>
              <w:rPr>
                <w:ins w:id="380" w:author="Joseph Jakuta" w:date="2017-04-17T16:16:00Z"/>
                <w:sz w:val="16"/>
                <w:szCs w:val="16"/>
              </w:rPr>
            </w:pPr>
          </w:p>
        </w:tc>
        <w:tc>
          <w:tcPr>
            <w:tcW w:w="944" w:type="dxa"/>
            <w:tcPrChange w:id="381" w:author="Joseph Jakuta" w:date="2017-04-17T16:16:00Z">
              <w:tcPr>
                <w:tcW w:w="944" w:type="dxa"/>
                <w:gridSpan w:val="2"/>
              </w:tcPr>
            </w:tcPrChange>
          </w:tcPr>
          <w:p w14:paraId="6F884EC8" w14:textId="77777777" w:rsidR="00721F81" w:rsidRPr="00FA552A" w:rsidRDefault="00721F81" w:rsidP="00AE2175">
            <w:pPr>
              <w:rPr>
                <w:sz w:val="16"/>
                <w:szCs w:val="16"/>
              </w:rPr>
            </w:pPr>
          </w:p>
        </w:tc>
        <w:tc>
          <w:tcPr>
            <w:tcW w:w="944" w:type="dxa"/>
            <w:tcPrChange w:id="382" w:author="Joseph Jakuta" w:date="2017-04-17T16:16:00Z">
              <w:tcPr>
                <w:tcW w:w="944" w:type="dxa"/>
                <w:gridSpan w:val="2"/>
              </w:tcPr>
            </w:tcPrChange>
          </w:tcPr>
          <w:p w14:paraId="5B433768" w14:textId="77777777" w:rsidR="00721F81" w:rsidRPr="00FA552A" w:rsidRDefault="00721F81" w:rsidP="00AE2175">
            <w:pPr>
              <w:rPr>
                <w:sz w:val="16"/>
                <w:szCs w:val="16"/>
              </w:rPr>
            </w:pPr>
          </w:p>
        </w:tc>
        <w:tc>
          <w:tcPr>
            <w:tcW w:w="810" w:type="dxa"/>
            <w:tcPrChange w:id="383" w:author="Joseph Jakuta" w:date="2017-04-17T16:16:00Z">
              <w:tcPr>
                <w:tcW w:w="810" w:type="dxa"/>
                <w:gridSpan w:val="2"/>
              </w:tcPr>
            </w:tcPrChange>
          </w:tcPr>
          <w:p w14:paraId="3CB16839" w14:textId="77777777" w:rsidR="00721F81" w:rsidRPr="00FA552A" w:rsidRDefault="00721F81" w:rsidP="00AE2175">
            <w:pPr>
              <w:rPr>
                <w:sz w:val="16"/>
                <w:szCs w:val="16"/>
              </w:rPr>
            </w:pPr>
          </w:p>
        </w:tc>
        <w:tc>
          <w:tcPr>
            <w:tcW w:w="810" w:type="dxa"/>
            <w:tcPrChange w:id="384" w:author="Joseph Jakuta" w:date="2017-04-17T16:16:00Z">
              <w:tcPr>
                <w:tcW w:w="810" w:type="dxa"/>
                <w:gridSpan w:val="2"/>
              </w:tcPr>
            </w:tcPrChange>
          </w:tcPr>
          <w:p w14:paraId="7CF82B92" w14:textId="77777777" w:rsidR="00721F81" w:rsidRPr="00FA552A" w:rsidRDefault="00721F81" w:rsidP="00AE2175">
            <w:pPr>
              <w:rPr>
                <w:sz w:val="16"/>
                <w:szCs w:val="16"/>
              </w:rPr>
            </w:pPr>
          </w:p>
        </w:tc>
        <w:tc>
          <w:tcPr>
            <w:tcW w:w="810" w:type="dxa"/>
            <w:tcPrChange w:id="385" w:author="Joseph Jakuta" w:date="2017-04-17T16:16:00Z">
              <w:tcPr>
                <w:tcW w:w="810" w:type="dxa"/>
                <w:gridSpan w:val="2"/>
              </w:tcPr>
            </w:tcPrChange>
          </w:tcPr>
          <w:p w14:paraId="57AC6A36" w14:textId="77777777" w:rsidR="00721F81" w:rsidRPr="00FA552A" w:rsidRDefault="00721F81" w:rsidP="00AE2175">
            <w:pPr>
              <w:rPr>
                <w:sz w:val="16"/>
                <w:szCs w:val="16"/>
              </w:rPr>
            </w:pPr>
          </w:p>
        </w:tc>
        <w:tc>
          <w:tcPr>
            <w:tcW w:w="900" w:type="dxa"/>
            <w:tcPrChange w:id="386" w:author="Joseph Jakuta" w:date="2017-04-17T16:16:00Z">
              <w:tcPr>
                <w:tcW w:w="900" w:type="dxa"/>
                <w:gridSpan w:val="3"/>
              </w:tcPr>
            </w:tcPrChange>
          </w:tcPr>
          <w:p w14:paraId="0C73824C" w14:textId="77777777" w:rsidR="00721F81" w:rsidRPr="00FA552A" w:rsidRDefault="00721F81" w:rsidP="00AE2175">
            <w:pPr>
              <w:rPr>
                <w:sz w:val="16"/>
                <w:szCs w:val="16"/>
              </w:rPr>
            </w:pPr>
          </w:p>
        </w:tc>
        <w:tc>
          <w:tcPr>
            <w:tcW w:w="733" w:type="dxa"/>
            <w:tcPrChange w:id="387" w:author="Joseph Jakuta" w:date="2017-04-17T16:16:00Z">
              <w:tcPr>
                <w:tcW w:w="733" w:type="dxa"/>
                <w:gridSpan w:val="2"/>
              </w:tcPr>
            </w:tcPrChange>
          </w:tcPr>
          <w:p w14:paraId="465A4792" w14:textId="77777777" w:rsidR="00721F81" w:rsidRPr="00FA552A" w:rsidRDefault="00721F81" w:rsidP="00AE2175">
            <w:pPr>
              <w:rPr>
                <w:sz w:val="16"/>
                <w:szCs w:val="16"/>
              </w:rPr>
            </w:pPr>
          </w:p>
        </w:tc>
        <w:tc>
          <w:tcPr>
            <w:tcW w:w="632" w:type="dxa"/>
            <w:tcPrChange w:id="388" w:author="Joseph Jakuta" w:date="2017-04-17T16:16:00Z">
              <w:tcPr>
                <w:tcW w:w="632" w:type="dxa"/>
                <w:gridSpan w:val="2"/>
              </w:tcPr>
            </w:tcPrChange>
          </w:tcPr>
          <w:p w14:paraId="10787B17" w14:textId="77777777" w:rsidR="00721F81" w:rsidRPr="00FA552A" w:rsidRDefault="00721F81" w:rsidP="00AE2175">
            <w:pPr>
              <w:rPr>
                <w:sz w:val="16"/>
                <w:szCs w:val="16"/>
              </w:rPr>
            </w:pPr>
          </w:p>
        </w:tc>
        <w:tc>
          <w:tcPr>
            <w:tcW w:w="716" w:type="dxa"/>
            <w:tcPrChange w:id="389" w:author="Joseph Jakuta" w:date="2017-04-17T16:16:00Z">
              <w:tcPr>
                <w:tcW w:w="716" w:type="dxa"/>
                <w:gridSpan w:val="2"/>
              </w:tcPr>
            </w:tcPrChange>
          </w:tcPr>
          <w:p w14:paraId="7916ED08" w14:textId="77777777" w:rsidR="00721F81" w:rsidRPr="00FA552A" w:rsidRDefault="00721F81" w:rsidP="00AE2175">
            <w:pPr>
              <w:rPr>
                <w:sz w:val="16"/>
                <w:szCs w:val="16"/>
              </w:rPr>
            </w:pPr>
          </w:p>
        </w:tc>
        <w:tc>
          <w:tcPr>
            <w:tcW w:w="709" w:type="dxa"/>
            <w:tcPrChange w:id="390" w:author="Joseph Jakuta" w:date="2017-04-17T16:16:00Z">
              <w:tcPr>
                <w:tcW w:w="709" w:type="dxa"/>
                <w:gridSpan w:val="2"/>
              </w:tcPr>
            </w:tcPrChange>
          </w:tcPr>
          <w:p w14:paraId="7F903746" w14:textId="77777777" w:rsidR="00721F81" w:rsidRPr="00FA552A" w:rsidRDefault="00721F81" w:rsidP="00AE2175">
            <w:pPr>
              <w:rPr>
                <w:sz w:val="16"/>
                <w:szCs w:val="16"/>
              </w:rPr>
            </w:pPr>
          </w:p>
        </w:tc>
        <w:tc>
          <w:tcPr>
            <w:tcW w:w="651" w:type="dxa"/>
            <w:tcPrChange w:id="391" w:author="Joseph Jakuta" w:date="2017-04-17T16:16:00Z">
              <w:tcPr>
                <w:tcW w:w="651" w:type="dxa"/>
                <w:gridSpan w:val="2"/>
              </w:tcPr>
            </w:tcPrChange>
          </w:tcPr>
          <w:p w14:paraId="5AA583DF" w14:textId="77777777" w:rsidR="00721F81" w:rsidRPr="00FA552A" w:rsidRDefault="00721F81" w:rsidP="00AE2175">
            <w:pPr>
              <w:rPr>
                <w:sz w:val="16"/>
                <w:szCs w:val="16"/>
              </w:rPr>
            </w:pPr>
          </w:p>
        </w:tc>
        <w:tc>
          <w:tcPr>
            <w:tcW w:w="632" w:type="dxa"/>
            <w:tcPrChange w:id="392" w:author="Joseph Jakuta" w:date="2017-04-17T16:16:00Z">
              <w:tcPr>
                <w:tcW w:w="632" w:type="dxa"/>
              </w:tcPr>
            </w:tcPrChange>
          </w:tcPr>
          <w:p w14:paraId="1AC0DD34" w14:textId="77777777" w:rsidR="00721F81" w:rsidRPr="00FA552A" w:rsidRDefault="00721F81" w:rsidP="00AE2175">
            <w:pPr>
              <w:rPr>
                <w:sz w:val="16"/>
                <w:szCs w:val="16"/>
              </w:rPr>
            </w:pPr>
          </w:p>
        </w:tc>
        <w:tc>
          <w:tcPr>
            <w:tcW w:w="661" w:type="dxa"/>
            <w:tcPrChange w:id="393" w:author="Joseph Jakuta" w:date="2017-04-17T16:16:00Z">
              <w:tcPr>
                <w:tcW w:w="661" w:type="dxa"/>
                <w:gridSpan w:val="2"/>
              </w:tcPr>
            </w:tcPrChange>
          </w:tcPr>
          <w:p w14:paraId="73F2C989" w14:textId="77777777" w:rsidR="00721F81" w:rsidRPr="00FA552A" w:rsidRDefault="00721F81" w:rsidP="00AE2175">
            <w:pPr>
              <w:rPr>
                <w:sz w:val="16"/>
                <w:szCs w:val="16"/>
              </w:rPr>
            </w:pPr>
          </w:p>
        </w:tc>
        <w:tc>
          <w:tcPr>
            <w:tcW w:w="691" w:type="dxa"/>
            <w:tcPrChange w:id="394" w:author="Joseph Jakuta" w:date="2017-04-17T16:16:00Z">
              <w:tcPr>
                <w:tcW w:w="691" w:type="dxa"/>
                <w:gridSpan w:val="2"/>
              </w:tcPr>
            </w:tcPrChange>
          </w:tcPr>
          <w:p w14:paraId="442A8F12" w14:textId="77777777" w:rsidR="00721F81" w:rsidRPr="00FA552A" w:rsidRDefault="00721F81" w:rsidP="00AE2175">
            <w:pPr>
              <w:rPr>
                <w:sz w:val="16"/>
                <w:szCs w:val="16"/>
              </w:rPr>
            </w:pPr>
          </w:p>
        </w:tc>
        <w:tc>
          <w:tcPr>
            <w:tcW w:w="846" w:type="dxa"/>
            <w:tcPrChange w:id="395" w:author="Joseph Jakuta" w:date="2017-04-17T16:16:00Z">
              <w:tcPr>
                <w:tcW w:w="846" w:type="dxa"/>
              </w:tcPr>
            </w:tcPrChange>
          </w:tcPr>
          <w:p w14:paraId="2FBF7A96" w14:textId="77777777" w:rsidR="00721F81" w:rsidRPr="00FA552A" w:rsidRDefault="00721F81" w:rsidP="00AE2175">
            <w:pPr>
              <w:rPr>
                <w:sz w:val="16"/>
                <w:szCs w:val="16"/>
              </w:rPr>
            </w:pPr>
          </w:p>
        </w:tc>
        <w:tc>
          <w:tcPr>
            <w:tcW w:w="669" w:type="dxa"/>
            <w:tcPrChange w:id="396" w:author="Joseph Jakuta" w:date="2017-04-17T16:16:00Z">
              <w:tcPr>
                <w:tcW w:w="669" w:type="dxa"/>
              </w:tcPr>
            </w:tcPrChange>
          </w:tcPr>
          <w:p w14:paraId="5FCE862F" w14:textId="77777777" w:rsidR="00721F81" w:rsidRPr="00FA552A" w:rsidRDefault="00721F81" w:rsidP="00AE2175">
            <w:pPr>
              <w:rPr>
                <w:sz w:val="16"/>
                <w:szCs w:val="16"/>
              </w:rPr>
            </w:pPr>
          </w:p>
        </w:tc>
      </w:tr>
    </w:tbl>
    <w:p w14:paraId="164D7385" w14:textId="77777777" w:rsidR="00F2537E" w:rsidRPr="00293F27" w:rsidRDefault="00F2537E" w:rsidP="00F5655B"/>
    <w:sectPr w:rsidR="00F2537E" w:rsidRPr="00293F27" w:rsidSect="0031788E">
      <w:type w:val="continuous"/>
      <w:pgSz w:w="20160" w:h="12240" w:orient="landscape" w:code="5"/>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oris McLeod" w:date="2017-04-06T13:46:00Z" w:initials="DAM">
    <w:p w14:paraId="40A5B20E" w14:textId="77777777" w:rsidR="00C035DA" w:rsidRDefault="00C035DA">
      <w:pPr>
        <w:pStyle w:val="CommentText"/>
      </w:pPr>
      <w:r>
        <w:rPr>
          <w:rStyle w:val="CommentReference"/>
        </w:rPr>
        <w:annotationRef/>
      </w:r>
      <w:r>
        <w:t xml:space="preserve">The version 2 was supposed to look like the unit summary of the python post processor unit level file.  Sigh.  </w:t>
      </w:r>
    </w:p>
  </w:comment>
  <w:comment w:id="37" w:author="Doris McLeod" w:date="2017-04-06T13:49:00Z" w:initials="DAM">
    <w:p w14:paraId="2FAC8ADE" w14:textId="77777777" w:rsidR="00905FEC" w:rsidRDefault="00905FEC">
      <w:pPr>
        <w:pStyle w:val="CommentText"/>
      </w:pPr>
      <w:r>
        <w:rPr>
          <w:rStyle w:val="CommentReference"/>
        </w:rPr>
        <w:annotationRef/>
      </w:r>
      <w:r>
        <w:t>I don't think LADCO uses CONCEPT anymore.  I could be wrong tho.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A5B20E" w15:done="0"/>
  <w15:commentEx w15:paraId="2FAC8A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07858" w14:textId="77777777" w:rsidR="00212752" w:rsidRDefault="00212752" w:rsidP="00C17991">
      <w:r>
        <w:separator/>
      </w:r>
    </w:p>
    <w:p w14:paraId="4F65B058" w14:textId="77777777" w:rsidR="00212752" w:rsidRDefault="00212752"/>
  </w:endnote>
  <w:endnote w:type="continuationSeparator" w:id="0">
    <w:p w14:paraId="0AE3AA32" w14:textId="77777777" w:rsidR="00212752" w:rsidRDefault="00212752" w:rsidP="00C17991">
      <w:r>
        <w:continuationSeparator/>
      </w:r>
    </w:p>
    <w:p w14:paraId="5B04E3FA" w14:textId="77777777" w:rsidR="00212752" w:rsidRDefault="00212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7797D" w14:textId="77777777" w:rsidR="00767A9D" w:rsidRDefault="00767A9D" w:rsidP="00767A9D">
    <w:pPr>
      <w:pStyle w:val="Footer"/>
    </w:pPr>
  </w:p>
  <w:p w14:paraId="4A7CA36D" w14:textId="77777777" w:rsidR="00767A9D" w:rsidRDefault="00C532F2" w:rsidP="00767A9D">
    <w:pPr>
      <w:pStyle w:val="Footer"/>
    </w:pPr>
    <w:fldSimple w:instr=" TITLE   \* MERGEFORMAT ">
      <w:r w:rsidR="000A5966">
        <w:t>ERTAC EGU Reporting Functions</w:t>
      </w:r>
    </w:fldSimple>
    <w:r w:rsidR="00767A9D">
      <w:tab/>
    </w:r>
    <w:r w:rsidR="00767A9D">
      <w:tab/>
      <w:t xml:space="preserve">Page </w:t>
    </w:r>
    <w:r w:rsidR="00767A9D">
      <w:rPr>
        <w:rStyle w:val="PageNumber"/>
      </w:rPr>
      <w:fldChar w:fldCharType="begin"/>
    </w:r>
    <w:r w:rsidR="00767A9D">
      <w:rPr>
        <w:rStyle w:val="PageNumber"/>
      </w:rPr>
      <w:instrText xml:space="preserve"> PAGE </w:instrText>
    </w:r>
    <w:r w:rsidR="00767A9D">
      <w:rPr>
        <w:rStyle w:val="PageNumber"/>
      </w:rPr>
      <w:fldChar w:fldCharType="separate"/>
    </w:r>
    <w:r w:rsidR="00126B3B">
      <w:rPr>
        <w:rStyle w:val="PageNumber"/>
        <w:noProof/>
      </w:rPr>
      <w:t>1</w:t>
    </w:r>
    <w:r w:rsidR="00767A9D">
      <w:rPr>
        <w:rStyle w:val="PageNumber"/>
      </w:rPr>
      <w:fldChar w:fldCharType="end"/>
    </w:r>
  </w:p>
  <w:p w14:paraId="2A965F78" w14:textId="77777777" w:rsidR="00767A9D" w:rsidRDefault="00C532F2" w:rsidP="00767A9D">
    <w:fldSimple w:instr=" DATE   \* MERGEFORMAT ">
      <w:ins w:id="14" w:author="Joseph Jakuta" w:date="2017-06-27T09:31:00Z">
        <w:r w:rsidR="00126B3B">
          <w:rPr>
            <w:noProof/>
          </w:rPr>
          <w:t>6/27/2017</w:t>
        </w:r>
      </w:ins>
      <w:del w:id="15" w:author="Joseph Jakuta" w:date="2017-04-17T16:13:00Z">
        <w:r w:rsidR="00C035DA" w:rsidDel="00721F81">
          <w:rPr>
            <w:noProof/>
          </w:rPr>
          <w:delText>4/6/2017</w:delText>
        </w:r>
      </w:del>
    </w:fldSimple>
  </w:p>
  <w:p w14:paraId="65D95462" w14:textId="77777777" w:rsidR="00767A9D" w:rsidRPr="00767A9D" w:rsidRDefault="00767A9D" w:rsidP="0076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00C4F" w14:textId="77777777" w:rsidR="00212752" w:rsidRDefault="00212752" w:rsidP="00C17991">
      <w:r>
        <w:separator/>
      </w:r>
    </w:p>
    <w:p w14:paraId="77A4F35C" w14:textId="77777777" w:rsidR="00212752" w:rsidRDefault="00212752"/>
  </w:footnote>
  <w:footnote w:type="continuationSeparator" w:id="0">
    <w:p w14:paraId="71384C1C" w14:textId="77777777" w:rsidR="00212752" w:rsidRDefault="00212752" w:rsidP="00C17991">
      <w:r>
        <w:continuationSeparator/>
      </w:r>
    </w:p>
    <w:p w14:paraId="17CCC5E9" w14:textId="77777777" w:rsidR="00212752" w:rsidRDefault="0021275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73B1D"/>
    <w:multiLevelType w:val="hybridMultilevel"/>
    <w:tmpl w:val="115A1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C85DFF"/>
    <w:multiLevelType w:val="hybridMultilevel"/>
    <w:tmpl w:val="B692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Jakuta">
    <w15:presenceInfo w15:providerId="AD" w15:userId="S-1-5-21-3831516607-1758738306-2526944004-1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32"/>
    <w:rsid w:val="00003714"/>
    <w:rsid w:val="00021724"/>
    <w:rsid w:val="000468D1"/>
    <w:rsid w:val="0005558A"/>
    <w:rsid w:val="0006534B"/>
    <w:rsid w:val="00091308"/>
    <w:rsid w:val="000A5966"/>
    <w:rsid w:val="000C1B61"/>
    <w:rsid w:val="000E4E25"/>
    <w:rsid w:val="00117221"/>
    <w:rsid w:val="0012127D"/>
    <w:rsid w:val="00126B3B"/>
    <w:rsid w:val="00137D6F"/>
    <w:rsid w:val="00156A9B"/>
    <w:rsid w:val="00193571"/>
    <w:rsid w:val="00196EDD"/>
    <w:rsid w:val="001C1DB1"/>
    <w:rsid w:val="0020685B"/>
    <w:rsid w:val="00212752"/>
    <w:rsid w:val="00217950"/>
    <w:rsid w:val="00242C93"/>
    <w:rsid w:val="00251D05"/>
    <w:rsid w:val="002562C8"/>
    <w:rsid w:val="00293F27"/>
    <w:rsid w:val="002B6556"/>
    <w:rsid w:val="002F7808"/>
    <w:rsid w:val="00301DCA"/>
    <w:rsid w:val="00305DF7"/>
    <w:rsid w:val="0031788E"/>
    <w:rsid w:val="00327600"/>
    <w:rsid w:val="00331771"/>
    <w:rsid w:val="00344BD3"/>
    <w:rsid w:val="00374801"/>
    <w:rsid w:val="00383790"/>
    <w:rsid w:val="003E6349"/>
    <w:rsid w:val="00407861"/>
    <w:rsid w:val="004102F8"/>
    <w:rsid w:val="0041409C"/>
    <w:rsid w:val="004304AA"/>
    <w:rsid w:val="0043488C"/>
    <w:rsid w:val="00442400"/>
    <w:rsid w:val="004466D8"/>
    <w:rsid w:val="00450DA9"/>
    <w:rsid w:val="00451287"/>
    <w:rsid w:val="00462855"/>
    <w:rsid w:val="00495B32"/>
    <w:rsid w:val="0050305E"/>
    <w:rsid w:val="00552018"/>
    <w:rsid w:val="00590637"/>
    <w:rsid w:val="005955D3"/>
    <w:rsid w:val="005A03E6"/>
    <w:rsid w:val="005A4CF0"/>
    <w:rsid w:val="005B3230"/>
    <w:rsid w:val="005C1436"/>
    <w:rsid w:val="005D44CC"/>
    <w:rsid w:val="00633060"/>
    <w:rsid w:val="0065489D"/>
    <w:rsid w:val="00690238"/>
    <w:rsid w:val="0069778C"/>
    <w:rsid w:val="006D04AA"/>
    <w:rsid w:val="006D696B"/>
    <w:rsid w:val="00721F81"/>
    <w:rsid w:val="00733188"/>
    <w:rsid w:val="007524EE"/>
    <w:rsid w:val="0075596D"/>
    <w:rsid w:val="00757B18"/>
    <w:rsid w:val="00767A9D"/>
    <w:rsid w:val="007D174C"/>
    <w:rsid w:val="007D190B"/>
    <w:rsid w:val="00804653"/>
    <w:rsid w:val="008375E4"/>
    <w:rsid w:val="00857EFE"/>
    <w:rsid w:val="00863F1A"/>
    <w:rsid w:val="008945A7"/>
    <w:rsid w:val="008B69D5"/>
    <w:rsid w:val="008E5816"/>
    <w:rsid w:val="008F0719"/>
    <w:rsid w:val="009007C5"/>
    <w:rsid w:val="00905FEC"/>
    <w:rsid w:val="00951A94"/>
    <w:rsid w:val="00956B6E"/>
    <w:rsid w:val="009703D1"/>
    <w:rsid w:val="009749E6"/>
    <w:rsid w:val="00992308"/>
    <w:rsid w:val="009B64C7"/>
    <w:rsid w:val="009B67C6"/>
    <w:rsid w:val="009B7E5C"/>
    <w:rsid w:val="00A34017"/>
    <w:rsid w:val="00A60A9C"/>
    <w:rsid w:val="00A86731"/>
    <w:rsid w:val="00A91FBD"/>
    <w:rsid w:val="00AA4E9A"/>
    <w:rsid w:val="00AC5B18"/>
    <w:rsid w:val="00AD6CDE"/>
    <w:rsid w:val="00AE2175"/>
    <w:rsid w:val="00B02BA4"/>
    <w:rsid w:val="00B21CD9"/>
    <w:rsid w:val="00B423DC"/>
    <w:rsid w:val="00B55962"/>
    <w:rsid w:val="00B806A8"/>
    <w:rsid w:val="00B915C2"/>
    <w:rsid w:val="00B926CE"/>
    <w:rsid w:val="00BC1325"/>
    <w:rsid w:val="00BC31D5"/>
    <w:rsid w:val="00C025D6"/>
    <w:rsid w:val="00C035DA"/>
    <w:rsid w:val="00C17991"/>
    <w:rsid w:val="00C42724"/>
    <w:rsid w:val="00C449B2"/>
    <w:rsid w:val="00C532F2"/>
    <w:rsid w:val="00C6548E"/>
    <w:rsid w:val="00C87084"/>
    <w:rsid w:val="00C877C7"/>
    <w:rsid w:val="00CA31AC"/>
    <w:rsid w:val="00CB3608"/>
    <w:rsid w:val="00CD0D70"/>
    <w:rsid w:val="00CE3532"/>
    <w:rsid w:val="00D16D95"/>
    <w:rsid w:val="00D2242E"/>
    <w:rsid w:val="00D4470C"/>
    <w:rsid w:val="00D61FDB"/>
    <w:rsid w:val="00D90087"/>
    <w:rsid w:val="00D93B18"/>
    <w:rsid w:val="00DC0CDE"/>
    <w:rsid w:val="00DC4F48"/>
    <w:rsid w:val="00DF3BD8"/>
    <w:rsid w:val="00E10B39"/>
    <w:rsid w:val="00E54CD8"/>
    <w:rsid w:val="00E57460"/>
    <w:rsid w:val="00ED5977"/>
    <w:rsid w:val="00F06F2B"/>
    <w:rsid w:val="00F07BCB"/>
    <w:rsid w:val="00F2537E"/>
    <w:rsid w:val="00F5655B"/>
    <w:rsid w:val="00F85ADD"/>
    <w:rsid w:val="00F85EC0"/>
    <w:rsid w:val="00FA2A43"/>
    <w:rsid w:val="00FA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BC66"/>
  <w15:docId w15:val="{EF45479C-4F53-40D1-98E5-336CA034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05"/>
    <w:pPr>
      <w:ind w:left="720"/>
      <w:contextualSpacing/>
    </w:pPr>
  </w:style>
  <w:style w:type="table" w:styleId="TableGrid">
    <w:name w:val="Table Grid"/>
    <w:basedOn w:val="TableNormal"/>
    <w:uiPriority w:val="59"/>
    <w:rsid w:val="00974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17991"/>
    <w:pPr>
      <w:tabs>
        <w:tab w:val="center" w:pos="4680"/>
        <w:tab w:val="right" w:pos="9360"/>
      </w:tabs>
    </w:pPr>
  </w:style>
  <w:style w:type="character" w:customStyle="1" w:styleId="HeaderChar">
    <w:name w:val="Header Char"/>
    <w:basedOn w:val="DefaultParagraphFont"/>
    <w:link w:val="Header"/>
    <w:uiPriority w:val="99"/>
    <w:rsid w:val="00C17991"/>
  </w:style>
  <w:style w:type="paragraph" w:styleId="Footer">
    <w:name w:val="footer"/>
    <w:basedOn w:val="Normal"/>
    <w:link w:val="FooterChar"/>
    <w:unhideWhenUsed/>
    <w:rsid w:val="00C17991"/>
    <w:pPr>
      <w:tabs>
        <w:tab w:val="center" w:pos="4680"/>
        <w:tab w:val="right" w:pos="9360"/>
      </w:tabs>
    </w:pPr>
  </w:style>
  <w:style w:type="character" w:customStyle="1" w:styleId="FooterChar">
    <w:name w:val="Footer Char"/>
    <w:basedOn w:val="DefaultParagraphFont"/>
    <w:link w:val="Footer"/>
    <w:uiPriority w:val="99"/>
    <w:rsid w:val="00C17991"/>
  </w:style>
  <w:style w:type="paragraph" w:styleId="BalloonText">
    <w:name w:val="Balloon Text"/>
    <w:basedOn w:val="Normal"/>
    <w:link w:val="BalloonTextChar"/>
    <w:uiPriority w:val="99"/>
    <w:semiHidden/>
    <w:unhideWhenUsed/>
    <w:rsid w:val="00C17991"/>
    <w:rPr>
      <w:rFonts w:ascii="Tahoma" w:hAnsi="Tahoma" w:cs="Tahoma"/>
      <w:sz w:val="16"/>
      <w:szCs w:val="16"/>
    </w:rPr>
  </w:style>
  <w:style w:type="character" w:customStyle="1" w:styleId="BalloonTextChar">
    <w:name w:val="Balloon Text Char"/>
    <w:basedOn w:val="DefaultParagraphFont"/>
    <w:link w:val="BalloonText"/>
    <w:uiPriority w:val="99"/>
    <w:semiHidden/>
    <w:rsid w:val="00C17991"/>
    <w:rPr>
      <w:rFonts w:ascii="Tahoma" w:hAnsi="Tahoma" w:cs="Tahoma"/>
      <w:sz w:val="16"/>
      <w:szCs w:val="16"/>
    </w:rPr>
  </w:style>
  <w:style w:type="paragraph" w:styleId="Subtitle">
    <w:name w:val="Subtitle"/>
    <w:basedOn w:val="Normal"/>
    <w:next w:val="Normal"/>
    <w:link w:val="SubtitleChar"/>
    <w:uiPriority w:val="11"/>
    <w:qFormat/>
    <w:rsid w:val="00767A9D"/>
    <w:pPr>
      <w:numPr>
        <w:ilvl w:val="1"/>
      </w:numPr>
      <w:spacing w:after="160"/>
      <w:jc w:val="center"/>
    </w:pPr>
    <w:rPr>
      <w:rFonts w:eastAsiaTheme="minorEastAsia"/>
      <w:color w:val="5A5A5A" w:themeColor="text1" w:themeTint="A5"/>
      <w:spacing w:val="15"/>
      <w:sz w:val="24"/>
      <w:szCs w:val="24"/>
    </w:rPr>
  </w:style>
  <w:style w:type="character" w:customStyle="1" w:styleId="SubtitleChar">
    <w:name w:val="Subtitle Char"/>
    <w:basedOn w:val="DefaultParagraphFont"/>
    <w:link w:val="Subtitle"/>
    <w:uiPriority w:val="11"/>
    <w:rsid w:val="00767A9D"/>
    <w:rPr>
      <w:rFonts w:eastAsiaTheme="minorEastAsia"/>
      <w:color w:val="5A5A5A" w:themeColor="text1" w:themeTint="A5"/>
      <w:spacing w:val="15"/>
      <w:sz w:val="24"/>
      <w:szCs w:val="24"/>
    </w:rPr>
  </w:style>
  <w:style w:type="paragraph" w:styleId="Title">
    <w:name w:val="Title"/>
    <w:basedOn w:val="Normal"/>
    <w:next w:val="Normal"/>
    <w:link w:val="TitleChar"/>
    <w:uiPriority w:val="10"/>
    <w:qFormat/>
    <w:rsid w:val="00767A9D"/>
    <w:pPr>
      <w:contextualSpacing/>
      <w:jc w:val="center"/>
    </w:pPr>
    <w:rPr>
      <w:rFonts w:ascii="Calibri Light" w:eastAsiaTheme="majorEastAsia" w:hAnsi="Calibri Light" w:cstheme="majorBidi"/>
      <w:b/>
      <w:spacing w:val="-10"/>
      <w:kern w:val="28"/>
      <w:sz w:val="32"/>
      <w:szCs w:val="32"/>
    </w:rPr>
  </w:style>
  <w:style w:type="character" w:customStyle="1" w:styleId="TitleChar">
    <w:name w:val="Title Char"/>
    <w:basedOn w:val="DefaultParagraphFont"/>
    <w:link w:val="Title"/>
    <w:uiPriority w:val="10"/>
    <w:rsid w:val="00767A9D"/>
    <w:rPr>
      <w:rFonts w:ascii="Calibri Light" w:eastAsiaTheme="majorEastAsia" w:hAnsi="Calibri Light" w:cstheme="majorBidi"/>
      <w:b/>
      <w:spacing w:val="-10"/>
      <w:kern w:val="28"/>
      <w:sz w:val="32"/>
      <w:szCs w:val="32"/>
    </w:rPr>
  </w:style>
  <w:style w:type="character" w:styleId="PageNumber">
    <w:name w:val="page number"/>
    <w:basedOn w:val="DefaultParagraphFont"/>
    <w:rsid w:val="00767A9D"/>
  </w:style>
  <w:style w:type="character" w:styleId="CommentReference">
    <w:name w:val="annotation reference"/>
    <w:basedOn w:val="DefaultParagraphFont"/>
    <w:uiPriority w:val="99"/>
    <w:semiHidden/>
    <w:unhideWhenUsed/>
    <w:rsid w:val="00C035DA"/>
    <w:rPr>
      <w:sz w:val="16"/>
      <w:szCs w:val="16"/>
    </w:rPr>
  </w:style>
  <w:style w:type="paragraph" w:styleId="CommentText">
    <w:name w:val="annotation text"/>
    <w:basedOn w:val="Normal"/>
    <w:link w:val="CommentTextChar"/>
    <w:uiPriority w:val="99"/>
    <w:semiHidden/>
    <w:unhideWhenUsed/>
    <w:rsid w:val="00C035DA"/>
    <w:rPr>
      <w:sz w:val="20"/>
      <w:szCs w:val="20"/>
    </w:rPr>
  </w:style>
  <w:style w:type="character" w:customStyle="1" w:styleId="CommentTextChar">
    <w:name w:val="Comment Text Char"/>
    <w:basedOn w:val="DefaultParagraphFont"/>
    <w:link w:val="CommentText"/>
    <w:uiPriority w:val="99"/>
    <w:semiHidden/>
    <w:rsid w:val="00C035DA"/>
    <w:rPr>
      <w:sz w:val="20"/>
      <w:szCs w:val="20"/>
    </w:rPr>
  </w:style>
  <w:style w:type="paragraph" w:styleId="CommentSubject">
    <w:name w:val="annotation subject"/>
    <w:basedOn w:val="CommentText"/>
    <w:next w:val="CommentText"/>
    <w:link w:val="CommentSubjectChar"/>
    <w:uiPriority w:val="99"/>
    <w:semiHidden/>
    <w:unhideWhenUsed/>
    <w:rsid w:val="00C035DA"/>
    <w:rPr>
      <w:b/>
      <w:bCs/>
    </w:rPr>
  </w:style>
  <w:style w:type="character" w:customStyle="1" w:styleId="CommentSubjectChar">
    <w:name w:val="Comment Subject Char"/>
    <w:basedOn w:val="CommentTextChar"/>
    <w:link w:val="CommentSubject"/>
    <w:uiPriority w:val="99"/>
    <w:semiHidden/>
    <w:rsid w:val="00C035DA"/>
    <w:rPr>
      <w:b/>
      <w:bCs/>
      <w:sz w:val="20"/>
      <w:szCs w:val="20"/>
    </w:rPr>
  </w:style>
  <w:style w:type="character" w:styleId="PlaceholderText">
    <w:name w:val="Placeholder Text"/>
    <w:basedOn w:val="DefaultParagraphFont"/>
    <w:uiPriority w:val="99"/>
    <w:semiHidden/>
    <w:rsid w:val="00C532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0790">
      <w:bodyDiv w:val="1"/>
      <w:marLeft w:val="0"/>
      <w:marRight w:val="0"/>
      <w:marTop w:val="0"/>
      <w:marBottom w:val="0"/>
      <w:divBdr>
        <w:top w:val="none" w:sz="0" w:space="0" w:color="auto"/>
        <w:left w:val="none" w:sz="0" w:space="0" w:color="auto"/>
        <w:bottom w:val="none" w:sz="0" w:space="0" w:color="auto"/>
        <w:right w:val="none" w:sz="0" w:space="0" w:color="auto"/>
      </w:divBdr>
    </w:div>
    <w:div w:id="14890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275E9F670C4F539E4163207926C393"/>
        <w:category>
          <w:name w:val="General"/>
          <w:gallery w:val="placeholder"/>
        </w:category>
        <w:types>
          <w:type w:val="bbPlcHdr"/>
        </w:types>
        <w:behaviors>
          <w:behavior w:val="content"/>
        </w:behaviors>
        <w:guid w:val="{D4635E5E-4760-4DE4-9A03-CE7AB04C2086}"/>
      </w:docPartPr>
      <w:docPartBody>
        <w:p w:rsidR="00346523" w:rsidRDefault="00FF0825">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25"/>
    <w:rsid w:val="00346523"/>
    <w:rsid w:val="00FF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8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5E634-175E-4069-A5ED-37F08D56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ERTAC EGU Reporting Functions</vt:lpstr>
    </vt:vector>
  </TitlesOfParts>
  <Company>Virginia IT Infrastructure Partnership</Company>
  <LinksUpToDate>false</LinksUpToDate>
  <CharactersWithSpaces>15507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Reporting Functions</dc:title>
  <dc:creator>Doris McLeod</dc:creator>
  <cp:lastModifiedBy>Joseph Jakuta</cp:lastModifiedBy>
  <cp:revision>7</cp:revision>
  <cp:lastPrinted>2011-10-07T15:07:00Z</cp:lastPrinted>
  <dcterms:created xsi:type="dcterms:W3CDTF">2017-04-06T17:47:00Z</dcterms:created>
  <dcterms:modified xsi:type="dcterms:W3CDTF">2017-06-27T13:35:00Z</dcterms:modified>
</cp:coreProperties>
</file>