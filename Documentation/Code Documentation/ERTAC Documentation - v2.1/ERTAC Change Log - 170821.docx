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ABCD8" w14:textId="77777777" w:rsidR="007D7A74" w:rsidRDefault="007D7A74" w:rsidP="009A42C5">
      <w:pPr>
        <w:pStyle w:val="Heading2"/>
      </w:pPr>
      <w:bookmarkStart w:id="0" w:name="_GoBack"/>
      <w:bookmarkEnd w:id="0"/>
      <w:r>
        <w:t>ERTAC Change Log – v2.01</w:t>
      </w:r>
    </w:p>
    <w:p w14:paraId="34AB6AAF" w14:textId="77777777" w:rsidR="00DB40D4" w:rsidRDefault="00DB40D4" w:rsidP="00DB40D4">
      <w:pPr>
        <w:rPr>
          <w:ins w:id="1" w:author="Joseph Jakuta" w:date="2017-08-21T14:14:00Z"/>
        </w:rPr>
      </w:pPr>
      <w:ins w:id="2" w:author="Joseph Jakuta" w:date="2017-08-21T14:14:00Z">
        <w:r>
          <w:t>Known Bugs</w:t>
        </w:r>
      </w:ins>
    </w:p>
    <w:p w14:paraId="2F28889A" w14:textId="77777777" w:rsidR="00DB40D4" w:rsidRDefault="00DB40D4" w:rsidP="00DB40D4">
      <w:pPr>
        <w:numPr>
          <w:ilvl w:val="0"/>
          <w:numId w:val="9"/>
        </w:numPr>
        <w:rPr>
          <w:ins w:id="3" w:author="Joseph Jakuta" w:date="2017-08-21T14:14:00Z"/>
        </w:rPr>
      </w:pPr>
      <w:ins w:id="4" w:author="Joseph Jakuta" w:date="2017-08-21T14:14:00Z">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w:t>
        </w:r>
        <w:r w:rsidR="007D5494">
          <w:t>g units that had been flagged as having reached their annual capacity or operating hour cap by that hour or were retired in that hour.</w:t>
        </w:r>
        <w:r>
          <w:t xml:space="preserve"> </w:t>
        </w:r>
        <w:r w:rsidR="007D5494">
          <w:t xml:space="preserve">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ins>
    </w:p>
    <w:p w14:paraId="410D4B4B" w14:textId="77777777" w:rsidR="007D5494" w:rsidRPr="00DB40D4" w:rsidRDefault="007D5494" w:rsidP="00DB40D4">
      <w:pPr>
        <w:numPr>
          <w:ilvl w:val="0"/>
          <w:numId w:val="9"/>
        </w:numPr>
        <w:rPr>
          <w:ins w:id="5" w:author="Joseph Jakuta" w:date="2017-08-21T14:14:00Z"/>
        </w:rPr>
      </w:pPr>
      <w:ins w:id="6" w:author="Joseph Jakuta" w:date="2017-08-21T14:14:00Z">
        <w:r>
          <w:rPr>
            <w:b/>
          </w:rPr>
          <w:t>Lacking Bug</w:t>
        </w:r>
        <w:r>
          <w:rPr>
            <w:b/>
          </w:rPr>
          <w:br/>
        </w:r>
        <w:r>
          <w:t xml:space="preserve">Similar to the disappearing bug, the calculation for the “lacking” column in </w:t>
        </w:r>
        <w:proofErr w:type="spellStart"/>
        <w:r>
          <w:t>demand_generation_deficit</w:t>
        </w:r>
        <w:proofErr w:type="spellEnd"/>
        <w:r>
          <w:t xml:space="preserve"> also does not consider that reach their annual capacity or operating hour cap in a future hour and in cases with large amounts of curtailment will undercount the generation that is lacking in a particular hour.</w:t>
        </w:r>
      </w:ins>
    </w:p>
    <w:p w14:paraId="360E63CC" w14:textId="77777777" w:rsidR="00FE7256" w:rsidRDefault="00FE7256" w:rsidP="00FE7256">
      <w:r>
        <w:t>Preprocessor</w:t>
      </w:r>
    </w:p>
    <w:p w14:paraId="611763FF" w14:textId="77777777" w:rsidR="00FE7256" w:rsidRDefault="00FE7256" w:rsidP="00FE7256">
      <w:pPr>
        <w:numPr>
          <w:ilvl w:val="0"/>
          <w:numId w:val="7"/>
        </w:numPr>
      </w:pPr>
      <w:r>
        <w:rPr>
          <w:b/>
        </w:rPr>
        <w:t>Version 1 to 2 converter</w:t>
      </w:r>
      <w:r>
        <w:rPr>
          <w:b/>
        </w:rPr>
        <w:br/>
      </w:r>
      <w:proofErr w:type="gramStart"/>
      <w:r w:rsidRPr="000B23B6">
        <w:t>A</w:t>
      </w:r>
      <w:proofErr w:type="gramEnd"/>
      <w:r w:rsidRPr="000B23B6">
        <w:t xml:space="preserve"> </w:t>
      </w:r>
      <w:r>
        <w:t xml:space="preserve">new converter that is only needed one time has been added to </w:t>
      </w:r>
      <w:r w:rsidR="00643902">
        <w:t>convert input files from v1.02 compliant to v2.01.</w:t>
      </w:r>
    </w:p>
    <w:p w14:paraId="59641423" w14:textId="77777777" w:rsidR="000B23B6" w:rsidRDefault="000B23B6" w:rsidP="000B23B6">
      <w:r>
        <w:t>Projection</w:t>
      </w:r>
    </w:p>
    <w:p w14:paraId="6F656F22" w14:textId="77777777" w:rsidR="000B23B6" w:rsidRPr="000B23B6" w:rsidRDefault="000B23B6" w:rsidP="000B23B6">
      <w:pPr>
        <w:numPr>
          <w:ilvl w:val="0"/>
          <w:numId w:val="6"/>
        </w:numPr>
        <w:rPr>
          <w:b/>
        </w:rPr>
      </w:pPr>
      <w:r w:rsidRPr="000B23B6">
        <w:rPr>
          <w:b/>
        </w:rPr>
        <w:t>Disappearing Generation Bug Fix</w:t>
      </w:r>
      <w:r>
        <w:rPr>
          <w:b/>
        </w:rPr>
        <w:br/>
      </w:r>
      <w:proofErr w:type="gramStart"/>
      <w:r w:rsidRPr="000B23B6">
        <w:t>A</w:t>
      </w:r>
      <w:proofErr w:type="gramEnd"/>
      <w:r w:rsidRPr="000B23B6">
        <w:t xml:space="preserve"> partial bug fix was implemented to ensure that the excess generation pool was allocated.</w:t>
      </w:r>
      <w:r>
        <w:t xml:space="preserve">  In v1.02 </w:t>
      </w:r>
      <w:r w:rsidR="00FE7256">
        <w:t>in cases where a large number of unit’s annual capacity limit was reached GDUs would not be created to allow all of the excess generation pool to be allocated in later hours.  The hour and capacity needed to meet the hour that lacks capacity the most are logged.  The bug fix is only partial since it only accounts for units that had already reached their capacity limit by the hour being queried and it needs to also consider units that will reach their capacity limit in a future hierarchy hour.</w:t>
      </w:r>
    </w:p>
    <w:p w14:paraId="21656530" w14:textId="77777777" w:rsidR="00FE7256" w:rsidRPr="00FE7256" w:rsidRDefault="00FE7256" w:rsidP="000B23B6">
      <w:pPr>
        <w:numPr>
          <w:ilvl w:val="0"/>
          <w:numId w:val="6"/>
        </w:numPr>
      </w:pPr>
      <w:r>
        <w:rPr>
          <w:b/>
        </w:rPr>
        <w:t>Lacking Bug Fix</w:t>
      </w:r>
      <w:r>
        <w:rPr>
          <w:b/>
        </w:rPr>
        <w:br/>
      </w:r>
      <w:proofErr w:type="gramStart"/>
      <w:r w:rsidRPr="00FE7256">
        <w:t>In</w:t>
      </w:r>
      <w:proofErr w:type="gramEnd"/>
      <w:r w:rsidRPr="00FE7256">
        <w:t xml:space="preserve"> v1.02</w:t>
      </w:r>
      <w:r>
        <w:t xml:space="preserve"> the lacking column in demand_generation_deficit.csv was back calculated after a GDU was created, but this was problematic when an additional trigger for GDUs was added to fix the disappearing generation bug.  This fix involved calculating the lacking generation prior to the creation of any GDUs.  This is only a partial fix since it also suffers from the same lack of insight into capacity needs caused by units reaching their capacity limit in a future hierarchy hour.</w:t>
      </w:r>
      <w:r w:rsidRPr="00FE7256">
        <w:t xml:space="preserve"> </w:t>
      </w:r>
      <w:r>
        <w:br/>
      </w:r>
      <w:r>
        <w:br/>
      </w:r>
      <w:r>
        <w:lastRenderedPageBreak/>
        <w:t>Additionally a new flag was added --suppress-</w:t>
      </w:r>
      <w:proofErr w:type="spellStart"/>
      <w:r>
        <w:t>gdus</w:t>
      </w:r>
      <w:proofErr w:type="spellEnd"/>
      <w:r>
        <w:t xml:space="preserve"> that allows users to run the code without GDU creation in order to use the excess generation pool that remains in calc_generation_parms.csv as a more accurate “lacking” column.</w:t>
      </w:r>
    </w:p>
    <w:p w14:paraId="49E7A366" w14:textId="77777777" w:rsidR="000B23B6" w:rsidRDefault="000B23B6" w:rsidP="000B23B6">
      <w:pPr>
        <w:numPr>
          <w:ilvl w:val="0"/>
          <w:numId w:val="6"/>
        </w:numPr>
      </w:pPr>
      <w:r w:rsidRPr="000B23B6">
        <w:rPr>
          <w:b/>
        </w:rPr>
        <w:t>Emission Factor Averaging</w:t>
      </w:r>
      <w:r>
        <w:br/>
        <w:t>The new version of the model now can use varying emission factors at each hour for existing units, instead of only using one annual average factor, or using only an Ozone season (OS) average and a non-OS average.  Emission factors can vary based on individual hours of operation during the base year, or can be averaged for each day, month, or quarter, as well as still having options to use OS/non-OS or annual averages.</w:t>
      </w:r>
    </w:p>
    <w:p w14:paraId="56746C66" w14:textId="77777777" w:rsidR="000B23B6" w:rsidRDefault="000B23B6" w:rsidP="000B23B6">
      <w:pPr>
        <w:numPr>
          <w:ilvl w:val="0"/>
          <w:numId w:val="6"/>
        </w:numPr>
      </w:pPr>
      <w:r w:rsidRPr="000B23B6">
        <w:rPr>
          <w:b/>
        </w:rPr>
        <w:t>Heat Rate Averaging</w:t>
      </w:r>
      <w:r>
        <w:br/>
        <w:t>Similar to emission factors, the new model can also use varying heat rates at each hour for existing units.  Individual hourly heat rates can be computed from base year hourly gross load and heat input, or averaged for days, months, quarters, OS/non-OS, or annually.</w:t>
      </w:r>
    </w:p>
    <w:p w14:paraId="4B6F77EB" w14:textId="77777777" w:rsidR="000B23B6" w:rsidRDefault="000B23B6" w:rsidP="000B23B6">
      <w:pPr>
        <w:numPr>
          <w:ilvl w:val="0"/>
          <w:numId w:val="6"/>
        </w:numPr>
      </w:pPr>
      <w:r w:rsidRPr="000B23B6">
        <w:rPr>
          <w:b/>
        </w:rPr>
        <w:t xml:space="preserve">Heat Rate and Emission Rate Outlier </w:t>
      </w:r>
      <w:proofErr w:type="gramStart"/>
      <w:r w:rsidRPr="000B23B6">
        <w:rPr>
          <w:b/>
        </w:rPr>
        <w:t>Flagging</w:t>
      </w:r>
      <w:proofErr w:type="gramEnd"/>
      <w:r>
        <w:br/>
        <w:t>In conjunction with the hourly emission factors and hourly heat rates, the model now allows the specification of hard lower and upper limits for each of those values, and optional calculation of statistical limits.  Computed emission factors and heat rates which fall outside of these limits will be flagged for review.</w:t>
      </w:r>
    </w:p>
    <w:p w14:paraId="0E585DAC" w14:textId="77777777" w:rsidR="000B23B6" w:rsidRDefault="000B23B6" w:rsidP="000B23B6">
      <w:pPr>
        <w:numPr>
          <w:ilvl w:val="0"/>
          <w:numId w:val="6"/>
        </w:numPr>
      </w:pPr>
      <w:r w:rsidRPr="000B23B6">
        <w:rPr>
          <w:b/>
        </w:rPr>
        <w:t>Demand Transfers</w:t>
      </w:r>
      <w:r>
        <w:br/>
      </w:r>
      <w:proofErr w:type="gramStart"/>
      <w:r>
        <w:t>The</w:t>
      </w:r>
      <w:proofErr w:type="gramEnd"/>
      <w:r>
        <w:t xml:space="preserve"> model also has a new ability to read a user-supplied list of hourly demand transfers between region/fuel groups.  This allows the model to show effects of shifting demand from one fuel to another within a region, and shifting demand (and emissions) from one region to another, and shifting demand from fossil fuel combustion to greener energy sources.</w:t>
      </w:r>
      <w:r w:rsidR="00FE7256">
        <w:t xml:space="preserve">  If the demand transfer is larger than the generation in the origin region and fuel/unit type prior to the transfers the code returns without completing.</w:t>
      </w:r>
    </w:p>
    <w:p w14:paraId="6F0E4727" w14:textId="214296E0" w:rsidR="000B23B6" w:rsidRDefault="000B23B6" w:rsidP="000B23B6">
      <w:pPr>
        <w:numPr>
          <w:ilvl w:val="0"/>
          <w:numId w:val="6"/>
        </w:numPr>
      </w:pPr>
      <w:r>
        <w:rPr>
          <w:b/>
        </w:rPr>
        <w:t>Operating Hour Cap</w:t>
      </w:r>
      <w:r>
        <w:rPr>
          <w:b/>
        </w:rPr>
        <w:br/>
      </w:r>
      <w:r w:rsidRPr="000B23B6">
        <w:t>An additional cap can be set in the UAF that allows units to be limited to ope</w:t>
      </w:r>
      <w:r>
        <w:t xml:space="preserve">rating a certain </w:t>
      </w:r>
      <w:ins w:id="7" w:author="Doris McLeod" w:date="2017-07-25T16:55:00Z">
        <w:r w:rsidR="008C0E4C">
          <w:t>number</w:t>
        </w:r>
      </w:ins>
      <w:ins w:id="8" w:author="Joseph Jakuta" w:date="2017-08-21T14:14:00Z">
        <w:r>
          <w:t xml:space="preserve"> </w:t>
        </w:r>
      </w:ins>
      <w:r>
        <w:t>of numbers annua</w:t>
      </w:r>
      <w:r w:rsidRPr="000B23B6">
        <w:t>l</w:t>
      </w:r>
      <w:r>
        <w:t>l</w:t>
      </w:r>
      <w:r w:rsidRPr="000B23B6">
        <w:t>y.</w:t>
      </w:r>
      <w:r>
        <w:t xml:space="preserve">  The functions act similarly to the annual capacity checks and columns were added to the hourly diagnostic file to allow for this functionality.</w:t>
      </w:r>
    </w:p>
    <w:p w14:paraId="11CCA1CD" w14:textId="12A2D270" w:rsidR="000B23B6" w:rsidRPr="000B23B6" w:rsidRDefault="000B23B6" w:rsidP="000B23B6">
      <w:pPr>
        <w:numPr>
          <w:ilvl w:val="0"/>
          <w:numId w:val="6"/>
        </w:numPr>
        <w:rPr>
          <w:b/>
        </w:rPr>
      </w:pPr>
      <w:r>
        <w:rPr>
          <w:b/>
        </w:rPr>
        <w:t>Other Minor Changes</w:t>
      </w:r>
      <w:r>
        <w:rPr>
          <w:b/>
        </w:rPr>
        <w:br/>
      </w:r>
      <w:r w:rsidRPr="000B23B6">
        <w:t>For units which report steam load (SLOAD) instead of gross load (GLOAD) and had fractional hours of operation during the base year, it was found that we need to scale the SLOAD value in the preprocessor to change it from a rate into total production during each partial hour.  This change matches an earlier change for GLOAD in the 1.02 version of the model.</w:t>
      </w:r>
      <w:r>
        <w:br/>
      </w:r>
      <w:r>
        <w:rPr>
          <w:b/>
        </w:rPr>
        <w:br/>
      </w:r>
      <w:r w:rsidRPr="000B23B6">
        <w:t>A typo was fixed in the projection code for determining if a unit had reached its capacity limit at the last hour of operation.</w:t>
      </w:r>
      <w:r w:rsidRPr="000B23B6">
        <w:br/>
      </w:r>
      <w:r w:rsidRPr="000B23B6">
        <w:br/>
      </w:r>
      <w:r w:rsidRPr="000B23B6">
        <w:lastRenderedPageBreak/>
        <w:t>The output file prefix (-o option) is now used on preprocessor and projection log file names to be consistent and group them alphabetically with other output files from the same run.</w:t>
      </w:r>
      <w:r w:rsidRPr="000B23B6">
        <w:br/>
      </w:r>
      <w:r w:rsidRPr="000B23B6">
        <w:br/>
        <w:t>For units which report SLOAD instead of GLOAD, the conversion to a GLOAD value is now done before temporal hierarchy ranking in the preprocessor.</w:t>
      </w:r>
      <w:r w:rsidR="00FE7256">
        <w:br/>
      </w:r>
      <w:r w:rsidR="00FE7256">
        <w:br/>
        <w:t xml:space="preserve">The code checks to make sure growth rates were honored and if not </w:t>
      </w:r>
      <w:del w:id="9" w:author="Doris McLeod" w:date="2017-07-25T17:04:00Z">
        <w:r w:rsidR="00FE7256">
          <w:delText xml:space="preserve">throw up </w:delText>
        </w:r>
      </w:del>
      <w:ins w:id="10" w:author="Doris McLeod" w:date="2017-07-25T17:04:00Z">
        <w:r w:rsidR="008C0E4C">
          <w:t xml:space="preserve">provide </w:t>
        </w:r>
      </w:ins>
      <w:r w:rsidR="00FE7256">
        <w:t xml:space="preserve">a warning message. </w:t>
      </w:r>
      <w:r w:rsidRPr="000B23B6">
        <w:rPr>
          <w:b/>
        </w:rPr>
        <w:br/>
      </w:r>
    </w:p>
    <w:p w14:paraId="7267E80C" w14:textId="77777777" w:rsidR="00643902" w:rsidRDefault="000B23B6" w:rsidP="00643902">
      <w:r>
        <w:t>SMOKE Post Processor</w:t>
      </w:r>
      <w:r w:rsidR="00643902" w:rsidRPr="00643902">
        <w:t xml:space="preserve"> </w:t>
      </w:r>
    </w:p>
    <w:p w14:paraId="173E0581" w14:textId="77777777" w:rsidR="00643902" w:rsidRDefault="00643902" w:rsidP="00643902">
      <w:pPr>
        <w:numPr>
          <w:ilvl w:val="0"/>
          <w:numId w:val="8"/>
        </w:numPr>
      </w:pPr>
      <w:r>
        <w:rPr>
          <w:b/>
        </w:rPr>
        <w:t>Annual Summary</w:t>
      </w:r>
      <w:r>
        <w:rPr>
          <w:b/>
        </w:rPr>
        <w:br/>
      </w:r>
      <w:r>
        <w:t>A new functionality allows you to include the prefix for the python post processor subdirectory using the --input-file-pp= flag.  If included the SMOKE post processor will append the other pollutants to the file.  The future_year_emission_rate.csv file also includes a flag denoting where the emission rate was pulled from.</w:t>
      </w:r>
    </w:p>
    <w:p w14:paraId="4165E421" w14:textId="77777777" w:rsidR="00643902" w:rsidRDefault="00643902" w:rsidP="00643902">
      <w:pPr>
        <w:numPr>
          <w:ilvl w:val="0"/>
          <w:numId w:val="8"/>
        </w:numPr>
      </w:pPr>
      <w:r>
        <w:rPr>
          <w:b/>
        </w:rPr>
        <w:t>Minor Changes</w:t>
      </w:r>
      <w:r>
        <w:rPr>
          <w:b/>
        </w:rPr>
        <w:br/>
      </w:r>
      <w:proofErr w:type="gramStart"/>
      <w:r w:rsidRPr="00643902">
        <w:t>The</w:t>
      </w:r>
      <w:proofErr w:type="gramEnd"/>
      <w:r w:rsidRPr="00643902">
        <w:t xml:space="preserve"> --</w:t>
      </w:r>
      <w:proofErr w:type="spellStart"/>
      <w:r w:rsidRPr="00643902">
        <w:t>notz</w:t>
      </w:r>
      <w:proofErr w:type="spellEnd"/>
      <w:r w:rsidRPr="00643902">
        <w:t xml:space="preserve"> flag was changed to --</w:t>
      </w:r>
      <w:proofErr w:type="spellStart"/>
      <w:r w:rsidRPr="00643902">
        <w:t>runtz</w:t>
      </w:r>
      <w:proofErr w:type="spellEnd"/>
      <w:r w:rsidRPr="00643902">
        <w:t xml:space="preserve"> so it could be turned off by default since it is only necessary for unimplemented ORL file creation.</w:t>
      </w:r>
      <w:r>
        <w:br/>
      </w:r>
      <w:r>
        <w:br/>
        <w:t xml:space="preserve">The --input-file-fs= flag was added to allow the input files to have a prefix attached to them. </w:t>
      </w:r>
    </w:p>
    <w:p w14:paraId="7CED9DA7" w14:textId="77777777" w:rsidR="009A42C5" w:rsidRDefault="009A42C5" w:rsidP="009A42C5">
      <w:pPr>
        <w:pStyle w:val="Heading2"/>
      </w:pPr>
      <w:r>
        <w:t xml:space="preserve">ERTAC Change Log - </w:t>
      </w:r>
      <w:r w:rsidR="007D7A74">
        <w:t>v</w:t>
      </w:r>
      <w:r>
        <w:t>1.02</w:t>
      </w:r>
      <w:r w:rsidRPr="009A42C5">
        <w:t xml:space="preserve"> </w:t>
      </w:r>
      <w:r w:rsidR="007D7A74">
        <w:t>(not released independently, included in v2.01)</w:t>
      </w:r>
    </w:p>
    <w:p w14:paraId="42C5FD70" w14:textId="77777777" w:rsidR="009A42C5" w:rsidRDefault="009A42C5" w:rsidP="009A42C5">
      <w:r>
        <w:t>Preprocessor</w:t>
      </w:r>
    </w:p>
    <w:p w14:paraId="40988F93" w14:textId="77777777" w:rsidR="009A42C5" w:rsidRPr="00AA3195" w:rsidRDefault="009A42C5" w:rsidP="009A42C5">
      <w:pPr>
        <w:pStyle w:val="ListParagraph"/>
        <w:numPr>
          <w:ilvl w:val="0"/>
          <w:numId w:val="1"/>
        </w:numPr>
        <w:rPr>
          <w:b/>
        </w:rPr>
      </w:pPr>
      <w:r>
        <w:rPr>
          <w:b/>
        </w:rPr>
        <w:t>Message Warning of Potential Leading Zero Issues</w:t>
      </w:r>
      <w:r w:rsidRPr="00AA3195">
        <w:rPr>
          <w:b/>
        </w:rPr>
        <w:br/>
      </w:r>
      <w:r>
        <w:t>In cases where there are units in the UAF that do not match units in the CAMD base year file, but the unit UAF does match a unit in the CAMD file when the leading zeroes are removed a warning message is produced alerting the user that there are units that may have had their leading zeroes stripped in the UAF</w:t>
      </w:r>
      <w:r w:rsidRPr="002F5AB8">
        <w:t>.</w:t>
      </w:r>
    </w:p>
    <w:p w14:paraId="37C8C4BB" w14:textId="77777777" w:rsidR="009A42C5" w:rsidRPr="00AA3195" w:rsidRDefault="009A42C5" w:rsidP="009A42C5">
      <w:pPr>
        <w:pStyle w:val="ListParagraph"/>
        <w:numPr>
          <w:ilvl w:val="0"/>
          <w:numId w:val="1"/>
        </w:numPr>
        <w:rPr>
          <w:b/>
        </w:rPr>
      </w:pPr>
      <w:r>
        <w:rPr>
          <w:b/>
        </w:rPr>
        <w:t xml:space="preserve">Base Year Retirement Warning Message </w:t>
      </w:r>
      <w:r w:rsidRPr="00AA3195">
        <w:rPr>
          <w:b/>
        </w:rPr>
        <w:br/>
      </w:r>
      <w:r>
        <w:t>A warning message is produced for any unit where there is CAMD data in the base year that occurs after the unit’s retirement date in the UAF</w:t>
      </w:r>
      <w:r w:rsidRPr="002F5AB8">
        <w:t>.</w:t>
      </w:r>
    </w:p>
    <w:p w14:paraId="2C301AF8" w14:textId="77777777" w:rsidR="009A42C5" w:rsidRDefault="009A42C5" w:rsidP="009A42C5">
      <w:pPr>
        <w:pStyle w:val="ListParagraph"/>
        <w:numPr>
          <w:ilvl w:val="0"/>
          <w:numId w:val="1"/>
        </w:numPr>
      </w:pPr>
      <w:r w:rsidRPr="00C8000E">
        <w:rPr>
          <w:b/>
        </w:rPr>
        <w:t>Se</w:t>
      </w:r>
      <w:r>
        <w:rPr>
          <w:b/>
        </w:rPr>
        <w:t>cant Root Fix</w:t>
      </w:r>
      <w:r>
        <w:br/>
        <w:t>In cases where the peak and annual growth rates are set to be the same value the non peak growth rate is set to be the same value and no warning messages concerning calculation issues are produced.</w:t>
      </w:r>
    </w:p>
    <w:p w14:paraId="4C875830" w14:textId="77777777" w:rsidR="009A42C5" w:rsidRDefault="009A42C5" w:rsidP="009A42C5">
      <w:pPr>
        <w:pStyle w:val="ListParagraph"/>
        <w:numPr>
          <w:ilvl w:val="0"/>
          <w:numId w:val="1"/>
        </w:numPr>
      </w:pPr>
      <w:r>
        <w:rPr>
          <w:b/>
        </w:rPr>
        <w:t>Converting Generation from MW to MW-hr</w:t>
      </w:r>
      <w:r>
        <w:br/>
        <w:t>CAMD base year generation data is stored as capacity for the hour rather than power produced given to an hour.</w:t>
      </w:r>
      <w:r w:rsidR="005B48A0">
        <w:t xml:space="preserve">  Now upon importing the </w:t>
      </w:r>
      <w:r w:rsidR="003F0AE5">
        <w:t>CAMD</w:t>
      </w:r>
      <w:r w:rsidR="005B48A0">
        <w:t xml:space="preserve"> base file the hourly capacity is multiplied by the portion of the hour the unit operated to determine the power produced in that given hour.  </w:t>
      </w:r>
      <w:r w:rsidR="005B48A0">
        <w:lastRenderedPageBreak/>
        <w:t>All applicable file headers were converted to denote that gross load is now in MW-hrs rather than MW.</w:t>
      </w:r>
    </w:p>
    <w:p w14:paraId="7F4EF6D6" w14:textId="77777777" w:rsidR="005B48A0" w:rsidRDefault="005B48A0" w:rsidP="005B48A0">
      <w:r>
        <w:t>Postprocessor</w:t>
      </w:r>
    </w:p>
    <w:p w14:paraId="136061F0" w14:textId="77777777" w:rsidR="005B48A0" w:rsidRDefault="005B48A0" w:rsidP="005B48A0">
      <w:pPr>
        <w:pStyle w:val="ListParagraph"/>
        <w:numPr>
          <w:ilvl w:val="0"/>
          <w:numId w:val="3"/>
        </w:numPr>
      </w:pPr>
      <w:r>
        <w:rPr>
          <w:b/>
        </w:rPr>
        <w:t>Ozone Season Generation Statistics</w:t>
      </w:r>
      <w:r w:rsidRPr="005B48A0">
        <w:t xml:space="preserve"> </w:t>
      </w:r>
      <w:r>
        <w:br/>
        <w:t xml:space="preserve">Two columns </w:t>
      </w:r>
      <w:r w:rsidR="003F0AE5">
        <w:t xml:space="preserve">(base year and future year) </w:t>
      </w:r>
      <w:r>
        <w:t>were added to calculat</w:t>
      </w:r>
      <w:r w:rsidR="003F0AE5">
        <w:t>e</w:t>
      </w:r>
      <w:r>
        <w:t xml:space="preserve"> generation</w:t>
      </w:r>
      <w:r w:rsidR="003F0AE5">
        <w:t xml:space="preserve"> totals for ozone season.</w:t>
      </w:r>
    </w:p>
    <w:p w14:paraId="7399E0C4" w14:textId="77777777" w:rsidR="009A42C5" w:rsidRDefault="009A42C5" w:rsidP="009A42C5"/>
    <w:p w14:paraId="7150C253" w14:textId="77777777" w:rsidR="00AA3195" w:rsidRDefault="00AA3195" w:rsidP="009A42C5">
      <w:pPr>
        <w:pStyle w:val="Heading2"/>
      </w:pPr>
      <w:r>
        <w:t xml:space="preserve">ERTAC Change Log - </w:t>
      </w:r>
      <w:r w:rsidR="007D7A74">
        <w:t>v</w:t>
      </w:r>
      <w:r>
        <w:t>1.01</w:t>
      </w:r>
    </w:p>
    <w:p w14:paraId="423BE58F" w14:textId="77777777" w:rsidR="00AA3195" w:rsidRDefault="00AA3195" w:rsidP="00AA3195">
      <w:r>
        <w:t>Preprocessor</w:t>
      </w:r>
    </w:p>
    <w:p w14:paraId="0EE27F16" w14:textId="77777777" w:rsidR="00AA3195" w:rsidRPr="00AA3195" w:rsidRDefault="00AA3195" w:rsidP="005B48A0">
      <w:pPr>
        <w:pStyle w:val="ListParagraph"/>
        <w:numPr>
          <w:ilvl w:val="0"/>
          <w:numId w:val="4"/>
        </w:numPr>
        <w:rPr>
          <w:b/>
        </w:rPr>
      </w:pPr>
      <w:r w:rsidRPr="00AA3195">
        <w:rPr>
          <w:b/>
        </w:rPr>
        <w:t>Hiding Partial-Year Reporter Messages</w:t>
      </w:r>
      <w:r w:rsidRPr="00AA3195">
        <w:rPr>
          <w:b/>
        </w:rPr>
        <w:br/>
      </w:r>
      <w:proofErr w:type="gramStart"/>
      <w:r w:rsidR="002F5AB8" w:rsidRPr="002F5AB8">
        <w:t>If</w:t>
      </w:r>
      <w:proofErr w:type="gramEnd"/>
      <w:r w:rsidR="002F5AB8" w:rsidRPr="002F5AB8">
        <w:t xml:space="preserve"> the argument --</w:t>
      </w:r>
      <w:proofErr w:type="spellStart"/>
      <w:r w:rsidR="002F5AB8" w:rsidRPr="002F5AB8">
        <w:t>suppress_pr</w:t>
      </w:r>
      <w:proofErr w:type="spellEnd"/>
      <w:r w:rsidR="002F5AB8" w:rsidRPr="002F5AB8">
        <w:t xml:space="preserve"> is provided </w:t>
      </w:r>
      <w:r w:rsidR="00DE7466">
        <w:t>in the command line when running the program</w:t>
      </w:r>
      <w:r w:rsidR="002F5AB8" w:rsidRPr="002F5AB8">
        <w:t xml:space="preserve"> only 1 line of warning message is printed for partial year reporters indicating that the unit was processed as such.</w:t>
      </w:r>
    </w:p>
    <w:p w14:paraId="22322432" w14:textId="77777777" w:rsidR="00AA3195" w:rsidRPr="00AA3195" w:rsidRDefault="00AA3195" w:rsidP="005B48A0">
      <w:pPr>
        <w:pStyle w:val="ListParagraph"/>
        <w:numPr>
          <w:ilvl w:val="0"/>
          <w:numId w:val="4"/>
        </w:numPr>
        <w:rPr>
          <w:b/>
        </w:rPr>
      </w:pPr>
      <w:r w:rsidRPr="00AA3195">
        <w:rPr>
          <w:b/>
        </w:rPr>
        <w:t>Calculate Operating Hours</w:t>
      </w:r>
      <w:r w:rsidRPr="00AA3195">
        <w:rPr>
          <w:b/>
        </w:rPr>
        <w:br/>
      </w:r>
      <w:proofErr w:type="gramStart"/>
      <w:r w:rsidR="002F5AB8" w:rsidRPr="002F5AB8">
        <w:t>Operating</w:t>
      </w:r>
      <w:proofErr w:type="gramEnd"/>
      <w:r w:rsidR="002F5AB8" w:rsidRPr="002F5AB8">
        <w:t xml:space="preserve"> hours are summed based on the CAMD and non-CAMD hourly base year data.  Any hour with gross load that is positive is counted.  This occurs after the code calculates missing gross load based on steam load, but before partial year reporters are filled in.</w:t>
      </w:r>
      <w:r w:rsidR="002F5AB8">
        <w:rPr>
          <w:b/>
        </w:rPr>
        <w:t xml:space="preserve">  </w:t>
      </w:r>
      <w:r w:rsidR="002F5AB8" w:rsidRPr="002F5AB8">
        <w:t>All hours are overwritten by this calculation unless the operating hours equal 0.</w:t>
      </w:r>
    </w:p>
    <w:p w14:paraId="78A3444A" w14:textId="77777777" w:rsidR="00AA3195" w:rsidRDefault="00AA3195" w:rsidP="005B48A0">
      <w:pPr>
        <w:pStyle w:val="ListParagraph"/>
        <w:numPr>
          <w:ilvl w:val="0"/>
          <w:numId w:val="4"/>
        </w:numPr>
      </w:pPr>
      <w:r w:rsidRPr="00C8000E">
        <w:rPr>
          <w:b/>
        </w:rPr>
        <w:t>Seasonal Controls</w:t>
      </w:r>
      <w:r w:rsidR="002F5AB8">
        <w:br/>
      </w:r>
      <w:proofErr w:type="gramStart"/>
      <w:r w:rsidR="002F5AB8">
        <w:t>An</w:t>
      </w:r>
      <w:proofErr w:type="gramEnd"/>
      <w:r w:rsidR="002F5AB8">
        <w:t xml:space="preserve"> additional file </w:t>
      </w:r>
      <w:r w:rsidR="00C8000E">
        <w:t>is now available to input seasonal controls.  It is nearly identical to the original control file, but with four columns to designate the season – season start month, season start date, season end month, and season end date.  This allows a control to be turned on and off in each projected year without having a line item for each projected year.  They can begin and end in certain years as well (so if the seasonal control does not start until 2014, and 2013 is run, it will not be considered applicable).  The preprocessor converts this file into a regular control line item so that no additional files are necessary for the projection software.</w:t>
      </w:r>
    </w:p>
    <w:p w14:paraId="2A7FB894" w14:textId="77777777" w:rsidR="00AA3195" w:rsidRDefault="00AA3195" w:rsidP="005B48A0">
      <w:pPr>
        <w:pStyle w:val="ListParagraph"/>
        <w:numPr>
          <w:ilvl w:val="0"/>
          <w:numId w:val="4"/>
        </w:numPr>
      </w:pPr>
      <w:r w:rsidRPr="00AA3195">
        <w:rPr>
          <w:b/>
        </w:rPr>
        <w:t>Hiding Non-EGU Error Messages</w:t>
      </w:r>
      <w:r>
        <w:br/>
      </w:r>
      <w:proofErr w:type="gramStart"/>
      <w:r>
        <w:t>The</w:t>
      </w:r>
      <w:proofErr w:type="gramEnd"/>
      <w:r>
        <w:t xml:space="preserve"> message “</w:t>
      </w:r>
      <w:r w:rsidRPr="00AA3195">
        <w:t>Warning: units with no ERTAC_HEAT_RATE</w:t>
      </w:r>
      <w:r>
        <w:t>” is no longer displayed for Non-EGUs.</w:t>
      </w:r>
    </w:p>
    <w:p w14:paraId="00D8DC9D" w14:textId="77777777" w:rsidR="00AA3195" w:rsidRDefault="00AA3195" w:rsidP="00AA3195">
      <w:r>
        <w:t>Projection</w:t>
      </w:r>
    </w:p>
    <w:p w14:paraId="1A941428" w14:textId="77777777" w:rsidR="00AA3195" w:rsidRDefault="00AA3195" w:rsidP="00AA3195">
      <w:pPr>
        <w:pStyle w:val="ListParagraph"/>
        <w:numPr>
          <w:ilvl w:val="0"/>
          <w:numId w:val="2"/>
        </w:numPr>
      </w:pPr>
      <w:r w:rsidRPr="000E4974">
        <w:rPr>
          <w:b/>
        </w:rPr>
        <w:t>Proxy Unit Bug Fix</w:t>
      </w:r>
      <w:r w:rsidR="00C8000E">
        <w:br/>
      </w:r>
      <w:r w:rsidR="000E4974">
        <w:t>In the function assign proxy generation an additional check is conducted to see if the proxy generation for that hour is greater than the future projected generation.  If that is the case rather than assigning all of the proxy generation that the unit is expected to generate only a portion is based on the ratio of future projected generation/total proxy generation for that hour.</w:t>
      </w:r>
    </w:p>
    <w:p w14:paraId="3DD600F3" w14:textId="77777777" w:rsidR="007D7A74" w:rsidRDefault="00AA3195" w:rsidP="007D7A74">
      <w:pPr>
        <w:pStyle w:val="ListParagraph"/>
        <w:numPr>
          <w:ilvl w:val="0"/>
          <w:numId w:val="1"/>
        </w:numPr>
      </w:pPr>
      <w:r w:rsidRPr="002F5AB8">
        <w:rPr>
          <w:b/>
        </w:rPr>
        <w:t>Placing GDUs in hierarchy after planned new units</w:t>
      </w:r>
      <w:r w:rsidR="002F5AB8">
        <w:br/>
      </w:r>
      <w:proofErr w:type="gramStart"/>
      <w:r w:rsidR="002F5AB8">
        <w:t>If</w:t>
      </w:r>
      <w:proofErr w:type="gramEnd"/>
      <w:r w:rsidR="002F5AB8">
        <w:t xml:space="preserve"> there are new planned units GDU’s are added after the first planned new unit in the hierarchy.  </w:t>
      </w:r>
      <w:r w:rsidR="002F5AB8">
        <w:lastRenderedPageBreak/>
        <w:t>If there are no new planned units, GDU’s begin based on the percentile provided in the input file.</w:t>
      </w:r>
      <w:r w:rsidR="007D7A74" w:rsidRPr="007D7A74">
        <w:t xml:space="preserve"> </w:t>
      </w:r>
    </w:p>
    <w:p w14:paraId="55EF3504" w14:textId="77777777" w:rsidR="007D7A74" w:rsidRDefault="007D7A74" w:rsidP="007D7A74">
      <w:r>
        <w:t>Postprocessor</w:t>
      </w:r>
    </w:p>
    <w:p w14:paraId="54D1CE97" w14:textId="77777777" w:rsidR="007D7A74" w:rsidRPr="007D7A74" w:rsidRDefault="007D7A74" w:rsidP="007D7A74">
      <w:pPr>
        <w:pStyle w:val="ListParagraph"/>
        <w:numPr>
          <w:ilvl w:val="0"/>
          <w:numId w:val="5"/>
        </w:numPr>
        <w:rPr>
          <w:b/>
        </w:rPr>
      </w:pPr>
      <w:r>
        <w:rPr>
          <w:b/>
        </w:rPr>
        <w:t>Python post processor developed</w:t>
      </w:r>
      <w:r>
        <w:t>.</w:t>
      </w:r>
    </w:p>
    <w:p w14:paraId="0FEF6587" w14:textId="77777777" w:rsidR="0085589D" w:rsidRPr="007D7A74" w:rsidRDefault="007D7A74" w:rsidP="00AA3195">
      <w:pPr>
        <w:pStyle w:val="ListParagraph"/>
        <w:numPr>
          <w:ilvl w:val="0"/>
          <w:numId w:val="2"/>
        </w:numPr>
        <w:rPr>
          <w:b/>
        </w:rPr>
      </w:pPr>
      <w:r w:rsidRPr="007D7A74">
        <w:rPr>
          <w:b/>
        </w:rPr>
        <w:t>ERTAC to SMOKE converter developed.</w:t>
      </w:r>
    </w:p>
    <w:sectPr w:rsidR="0085589D" w:rsidRPr="007D7A74" w:rsidSect="00855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C2132"/>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F0BDC"/>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47ADC"/>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455CC"/>
    <w:multiLevelType w:val="hybridMultilevel"/>
    <w:tmpl w:val="8C28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935A3"/>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85114"/>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95D4D"/>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7C3570"/>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777328"/>
    <w:multiLevelType w:val="hybridMultilevel"/>
    <w:tmpl w:val="1900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
  </w:num>
  <w:num w:numId="5">
    <w:abstractNumId w:val="6"/>
  </w:num>
  <w:num w:numId="6">
    <w:abstractNumId w:val="3"/>
  </w:num>
  <w:num w:numId="7">
    <w:abstractNumId w:val="4"/>
  </w:num>
  <w:num w:numId="8">
    <w:abstractNumId w:val="2"/>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Jakuta">
    <w15:presenceInfo w15:providerId="AD" w15:userId="S-1-5-21-3831516607-1758738306-2526944004-1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195"/>
    <w:rsid w:val="000B23B6"/>
    <w:rsid w:val="000E4974"/>
    <w:rsid w:val="002F5AB8"/>
    <w:rsid w:val="003F0AE5"/>
    <w:rsid w:val="00481C94"/>
    <w:rsid w:val="005B48A0"/>
    <w:rsid w:val="00643902"/>
    <w:rsid w:val="007D5494"/>
    <w:rsid w:val="007D7A74"/>
    <w:rsid w:val="0085589D"/>
    <w:rsid w:val="008C0E4C"/>
    <w:rsid w:val="009740BD"/>
    <w:rsid w:val="009A42C5"/>
    <w:rsid w:val="00A5429A"/>
    <w:rsid w:val="00AA3195"/>
    <w:rsid w:val="00B25CAC"/>
    <w:rsid w:val="00C8000E"/>
    <w:rsid w:val="00DB40D4"/>
    <w:rsid w:val="00DC552B"/>
    <w:rsid w:val="00DE7466"/>
    <w:rsid w:val="00FE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45AF"/>
  <w15:chartTrackingRefBased/>
  <w15:docId w15:val="{08F9C56F-3FB3-4D52-B4DC-088773DE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89D"/>
    <w:pPr>
      <w:spacing w:after="200" w:line="276" w:lineRule="auto"/>
    </w:pPr>
    <w:rPr>
      <w:sz w:val="22"/>
      <w:szCs w:val="22"/>
    </w:rPr>
  </w:style>
  <w:style w:type="paragraph" w:styleId="Heading2">
    <w:name w:val="heading 2"/>
    <w:basedOn w:val="Normal"/>
    <w:next w:val="Normal"/>
    <w:link w:val="Heading2Char"/>
    <w:uiPriority w:val="9"/>
    <w:unhideWhenUsed/>
    <w:qFormat/>
    <w:rsid w:val="009A42C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95"/>
    <w:pPr>
      <w:ind w:left="720"/>
      <w:contextualSpacing/>
    </w:pPr>
  </w:style>
  <w:style w:type="character" w:customStyle="1" w:styleId="Heading2Char">
    <w:name w:val="Heading 2 Char"/>
    <w:link w:val="Heading2"/>
    <w:uiPriority w:val="9"/>
    <w:rsid w:val="009A42C5"/>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481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C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jjakuta</dc:creator>
  <cp:keywords/>
  <cp:lastModifiedBy>Joseph Jakuta</cp:lastModifiedBy>
  <cp:revision>1</cp:revision>
  <dcterms:created xsi:type="dcterms:W3CDTF">2013-11-22T16:36:00Z</dcterms:created>
  <dcterms:modified xsi:type="dcterms:W3CDTF">2017-08-21T18:15:00Z</dcterms:modified>
</cp:coreProperties>
</file>